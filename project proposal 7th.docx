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2515" w:rsidRDefault="00197971">
      <w:pPr>
        <w:spacing w:line="480" w:lineRule="auto"/>
        <w:jc w:val="center"/>
        <w:rPr>
          <w:b/>
          <w:sz w:val="32"/>
          <w:szCs w:val="32"/>
          <w:u w:val="single"/>
        </w:rPr>
      </w:pPr>
      <w:r>
        <w:rPr>
          <w:b/>
          <w:sz w:val="32"/>
          <w:szCs w:val="32"/>
        </w:rPr>
        <w:t>Anonymous Exam number:</w:t>
      </w:r>
      <w:r>
        <w:rPr>
          <w:sz w:val="32"/>
          <w:szCs w:val="32"/>
        </w:rPr>
        <w:t xml:space="preserve">  </w:t>
      </w:r>
      <w:r>
        <w:rPr>
          <w:b/>
          <w:sz w:val="32"/>
          <w:szCs w:val="32"/>
        </w:rPr>
        <w:t>21-517774</w:t>
      </w:r>
    </w:p>
    <w:p w14:paraId="00000002" w14:textId="77777777" w:rsidR="00802515" w:rsidRDefault="00197971">
      <w:pPr>
        <w:spacing w:line="480" w:lineRule="auto"/>
        <w:jc w:val="center"/>
        <w:rPr>
          <w:b/>
          <w:sz w:val="32"/>
          <w:szCs w:val="32"/>
        </w:rPr>
      </w:pPr>
      <w:r>
        <w:rPr>
          <w:b/>
          <w:sz w:val="32"/>
          <w:szCs w:val="32"/>
        </w:rPr>
        <w:t xml:space="preserve">TROP 934 Research Methods in International Health </w:t>
      </w:r>
    </w:p>
    <w:p w14:paraId="00000003" w14:textId="138E3B02" w:rsidR="00802515" w:rsidRDefault="00197971">
      <w:pPr>
        <w:spacing w:line="480" w:lineRule="auto"/>
        <w:jc w:val="center"/>
        <w:rPr>
          <w:b/>
          <w:sz w:val="32"/>
          <w:szCs w:val="32"/>
        </w:rPr>
      </w:pPr>
      <w:r>
        <w:rPr>
          <w:b/>
          <w:sz w:val="32"/>
          <w:szCs w:val="32"/>
        </w:rPr>
        <w:t xml:space="preserve">Assignment:   A Literature Review </w:t>
      </w:r>
      <w:r w:rsidR="003B49BF">
        <w:rPr>
          <w:b/>
          <w:sz w:val="32"/>
          <w:szCs w:val="32"/>
        </w:rPr>
        <w:t>Project proposal</w:t>
      </w:r>
    </w:p>
    <w:p w14:paraId="00000004" w14:textId="77777777" w:rsidR="00802515" w:rsidRDefault="00197971">
      <w:pPr>
        <w:spacing w:line="480" w:lineRule="auto"/>
        <w:jc w:val="center"/>
        <w:rPr>
          <w:b/>
          <w:sz w:val="32"/>
          <w:szCs w:val="32"/>
        </w:rPr>
      </w:pPr>
      <w:r>
        <w:rPr>
          <w:b/>
          <w:sz w:val="32"/>
          <w:szCs w:val="32"/>
        </w:rPr>
        <w:t xml:space="preserve">Word Count:  </w:t>
      </w:r>
    </w:p>
    <w:p w14:paraId="00000005" w14:textId="77777777" w:rsidR="00802515" w:rsidRDefault="00802515">
      <w:pPr>
        <w:rPr>
          <w:color w:val="333333"/>
          <w:sz w:val="24"/>
          <w:szCs w:val="24"/>
          <w:highlight w:val="white"/>
          <w:u w:val="single"/>
        </w:rPr>
      </w:pPr>
    </w:p>
    <w:p w14:paraId="00000006" w14:textId="77777777" w:rsidR="00802515" w:rsidRDefault="00802515">
      <w:pPr>
        <w:rPr>
          <w:b/>
          <w:color w:val="333333"/>
          <w:sz w:val="24"/>
          <w:szCs w:val="24"/>
          <w:highlight w:val="white"/>
        </w:rPr>
      </w:pPr>
    </w:p>
    <w:p w14:paraId="00000007" w14:textId="77777777" w:rsidR="00802515" w:rsidRDefault="00197971">
      <w:pPr>
        <w:rPr>
          <w:b/>
          <w:color w:val="333333"/>
          <w:sz w:val="24"/>
          <w:szCs w:val="24"/>
          <w:highlight w:val="white"/>
        </w:rPr>
      </w:pPr>
      <w:r>
        <w:rPr>
          <w:b/>
          <w:color w:val="333333"/>
          <w:sz w:val="24"/>
          <w:szCs w:val="24"/>
          <w:highlight w:val="white"/>
        </w:rPr>
        <w:t>Table of contents</w:t>
      </w:r>
    </w:p>
    <w:p w14:paraId="00000008" w14:textId="77777777" w:rsidR="00802515" w:rsidRDefault="00802515">
      <w:pPr>
        <w:rPr>
          <w:b/>
          <w:color w:val="333333"/>
          <w:sz w:val="24"/>
          <w:szCs w:val="24"/>
          <w:highlight w:val="white"/>
        </w:rPr>
      </w:pPr>
    </w:p>
    <w:p w14:paraId="00000009" w14:textId="77777777" w:rsidR="00802515" w:rsidRDefault="00197971">
      <w:pPr>
        <w:rPr>
          <w:color w:val="333333"/>
          <w:sz w:val="24"/>
          <w:szCs w:val="24"/>
          <w:highlight w:val="white"/>
        </w:rPr>
      </w:pPr>
      <w:r>
        <w:rPr>
          <w:color w:val="333333"/>
          <w:sz w:val="24"/>
          <w:szCs w:val="24"/>
          <w:highlight w:val="white"/>
        </w:rPr>
        <w:t xml:space="preserve">Abbreviation </w:t>
      </w:r>
    </w:p>
    <w:p w14:paraId="0000000A" w14:textId="77777777" w:rsidR="00802515" w:rsidRDefault="00197971">
      <w:pPr>
        <w:rPr>
          <w:color w:val="333333"/>
          <w:sz w:val="24"/>
          <w:szCs w:val="24"/>
          <w:highlight w:val="white"/>
        </w:rPr>
      </w:pPr>
      <w:r>
        <w:rPr>
          <w:color w:val="333333"/>
          <w:sz w:val="24"/>
          <w:szCs w:val="24"/>
          <w:highlight w:val="white"/>
        </w:rPr>
        <w:t xml:space="preserve">Lay summary </w:t>
      </w:r>
    </w:p>
    <w:p w14:paraId="0000000B" w14:textId="77777777" w:rsidR="00802515" w:rsidRDefault="00197971">
      <w:pPr>
        <w:rPr>
          <w:color w:val="333333"/>
          <w:sz w:val="24"/>
          <w:szCs w:val="24"/>
          <w:highlight w:val="white"/>
        </w:rPr>
      </w:pPr>
      <w:r>
        <w:rPr>
          <w:color w:val="333333"/>
          <w:sz w:val="24"/>
          <w:szCs w:val="24"/>
          <w:highlight w:val="white"/>
        </w:rPr>
        <w:t>Barriers</w:t>
      </w:r>
    </w:p>
    <w:p w14:paraId="0000000C" w14:textId="77777777" w:rsidR="00802515" w:rsidRDefault="00197971">
      <w:pPr>
        <w:rPr>
          <w:color w:val="333333"/>
          <w:sz w:val="24"/>
          <w:szCs w:val="24"/>
          <w:highlight w:val="white"/>
        </w:rPr>
      </w:pPr>
      <w:r>
        <w:rPr>
          <w:color w:val="333333"/>
          <w:sz w:val="24"/>
          <w:szCs w:val="24"/>
          <w:highlight w:val="white"/>
        </w:rPr>
        <w:t>policies and laws</w:t>
      </w:r>
    </w:p>
    <w:p w14:paraId="0000000D" w14:textId="77777777" w:rsidR="00802515" w:rsidRDefault="00197971">
      <w:pPr>
        <w:rPr>
          <w:color w:val="333333"/>
          <w:sz w:val="24"/>
          <w:szCs w:val="24"/>
          <w:highlight w:val="white"/>
        </w:rPr>
      </w:pPr>
      <w:r>
        <w:rPr>
          <w:color w:val="333333"/>
          <w:sz w:val="24"/>
          <w:szCs w:val="24"/>
          <w:highlight w:val="white"/>
        </w:rPr>
        <w:t>drivers of sex-work</w:t>
      </w:r>
    </w:p>
    <w:p w14:paraId="0000000E" w14:textId="77777777" w:rsidR="00802515" w:rsidRDefault="00197971">
      <w:pPr>
        <w:rPr>
          <w:color w:val="333333"/>
          <w:sz w:val="24"/>
          <w:szCs w:val="24"/>
          <w:highlight w:val="white"/>
        </w:rPr>
      </w:pPr>
      <w:r>
        <w:rPr>
          <w:color w:val="333333"/>
          <w:sz w:val="24"/>
          <w:szCs w:val="24"/>
          <w:highlight w:val="white"/>
        </w:rPr>
        <w:t xml:space="preserve">Recommendation </w:t>
      </w:r>
    </w:p>
    <w:p w14:paraId="0000000F" w14:textId="77777777" w:rsidR="00802515" w:rsidRDefault="00197971">
      <w:pPr>
        <w:rPr>
          <w:color w:val="333333"/>
          <w:sz w:val="24"/>
          <w:szCs w:val="24"/>
          <w:highlight w:val="white"/>
        </w:rPr>
      </w:pPr>
      <w:r>
        <w:rPr>
          <w:color w:val="333333"/>
          <w:sz w:val="24"/>
          <w:szCs w:val="24"/>
          <w:highlight w:val="white"/>
        </w:rPr>
        <w:t>Conclusion</w:t>
      </w:r>
    </w:p>
    <w:p w14:paraId="00000010" w14:textId="77777777" w:rsidR="00802515" w:rsidRDefault="00197971">
      <w:pPr>
        <w:rPr>
          <w:color w:val="333333"/>
          <w:sz w:val="24"/>
          <w:szCs w:val="24"/>
          <w:highlight w:val="white"/>
        </w:rPr>
      </w:pPr>
      <w:r>
        <w:rPr>
          <w:color w:val="333333"/>
          <w:sz w:val="24"/>
          <w:szCs w:val="24"/>
          <w:highlight w:val="white"/>
        </w:rPr>
        <w:t>setting</w:t>
      </w:r>
    </w:p>
    <w:p w14:paraId="00000011" w14:textId="77777777" w:rsidR="00802515" w:rsidRDefault="00197971">
      <w:pPr>
        <w:rPr>
          <w:color w:val="333333"/>
          <w:sz w:val="24"/>
          <w:szCs w:val="24"/>
          <w:highlight w:val="white"/>
        </w:rPr>
      </w:pPr>
      <w:r>
        <w:rPr>
          <w:color w:val="333333"/>
          <w:sz w:val="24"/>
          <w:szCs w:val="24"/>
          <w:highlight w:val="white"/>
        </w:rPr>
        <w:t>Target group</w:t>
      </w:r>
    </w:p>
    <w:p w14:paraId="00000012" w14:textId="77777777" w:rsidR="00802515" w:rsidRDefault="00197971">
      <w:pPr>
        <w:rPr>
          <w:color w:val="333333"/>
          <w:sz w:val="24"/>
          <w:szCs w:val="24"/>
          <w:highlight w:val="white"/>
        </w:rPr>
      </w:pPr>
      <w:r>
        <w:rPr>
          <w:color w:val="333333"/>
          <w:sz w:val="24"/>
          <w:szCs w:val="24"/>
          <w:highlight w:val="white"/>
        </w:rPr>
        <w:t>research question</w:t>
      </w:r>
    </w:p>
    <w:p w14:paraId="00000013" w14:textId="77777777" w:rsidR="00802515" w:rsidRDefault="00197971">
      <w:pPr>
        <w:rPr>
          <w:color w:val="333333"/>
          <w:sz w:val="24"/>
          <w:szCs w:val="24"/>
          <w:highlight w:val="white"/>
        </w:rPr>
      </w:pPr>
      <w:r>
        <w:rPr>
          <w:color w:val="333333"/>
          <w:sz w:val="24"/>
          <w:szCs w:val="24"/>
          <w:highlight w:val="white"/>
        </w:rPr>
        <w:t>Aim</w:t>
      </w:r>
    </w:p>
    <w:p w14:paraId="00000014" w14:textId="77777777" w:rsidR="00802515" w:rsidRDefault="00197971">
      <w:pPr>
        <w:rPr>
          <w:color w:val="333333"/>
          <w:sz w:val="24"/>
          <w:szCs w:val="24"/>
          <w:highlight w:val="white"/>
        </w:rPr>
      </w:pPr>
      <w:r>
        <w:rPr>
          <w:color w:val="333333"/>
          <w:sz w:val="24"/>
          <w:szCs w:val="24"/>
          <w:highlight w:val="white"/>
        </w:rPr>
        <w:t xml:space="preserve">Objectives </w:t>
      </w:r>
    </w:p>
    <w:p w14:paraId="00000015" w14:textId="77777777" w:rsidR="00802515" w:rsidRDefault="00197971">
      <w:pPr>
        <w:rPr>
          <w:color w:val="333333"/>
          <w:sz w:val="24"/>
          <w:szCs w:val="24"/>
          <w:highlight w:val="white"/>
        </w:rPr>
      </w:pPr>
      <w:r>
        <w:rPr>
          <w:color w:val="333333"/>
          <w:sz w:val="24"/>
          <w:szCs w:val="24"/>
          <w:highlight w:val="white"/>
        </w:rPr>
        <w:t xml:space="preserve">Justification </w:t>
      </w:r>
    </w:p>
    <w:p w14:paraId="00000016" w14:textId="77777777" w:rsidR="00802515" w:rsidRDefault="00197971">
      <w:pPr>
        <w:rPr>
          <w:color w:val="333333"/>
          <w:sz w:val="24"/>
          <w:szCs w:val="24"/>
          <w:highlight w:val="white"/>
        </w:rPr>
      </w:pPr>
      <w:r>
        <w:rPr>
          <w:color w:val="333333"/>
          <w:sz w:val="24"/>
          <w:szCs w:val="24"/>
          <w:highlight w:val="white"/>
        </w:rPr>
        <w:t>Search strategy</w:t>
      </w:r>
    </w:p>
    <w:p w14:paraId="00000017" w14:textId="77777777" w:rsidR="00802515" w:rsidRDefault="00197971">
      <w:pPr>
        <w:rPr>
          <w:color w:val="333333"/>
          <w:sz w:val="24"/>
          <w:szCs w:val="24"/>
          <w:highlight w:val="white"/>
        </w:rPr>
      </w:pPr>
      <w:r>
        <w:rPr>
          <w:color w:val="333333"/>
          <w:sz w:val="24"/>
          <w:szCs w:val="24"/>
          <w:highlight w:val="white"/>
        </w:rPr>
        <w:t>Methodology</w:t>
      </w:r>
    </w:p>
    <w:p w14:paraId="00000018" w14:textId="77777777" w:rsidR="00802515" w:rsidRDefault="00197971">
      <w:pPr>
        <w:rPr>
          <w:color w:val="333333"/>
          <w:sz w:val="24"/>
          <w:szCs w:val="24"/>
          <w:highlight w:val="white"/>
        </w:rPr>
      </w:pPr>
      <w:r>
        <w:rPr>
          <w:color w:val="333333"/>
          <w:sz w:val="24"/>
          <w:szCs w:val="24"/>
          <w:highlight w:val="white"/>
        </w:rPr>
        <w:t>Ethics</w:t>
      </w:r>
    </w:p>
    <w:p w14:paraId="00000019" w14:textId="77777777" w:rsidR="00802515" w:rsidRDefault="00197971">
      <w:pPr>
        <w:rPr>
          <w:color w:val="333333"/>
          <w:sz w:val="24"/>
          <w:szCs w:val="24"/>
          <w:highlight w:val="white"/>
        </w:rPr>
      </w:pPr>
      <w:r>
        <w:rPr>
          <w:color w:val="333333"/>
          <w:sz w:val="24"/>
          <w:szCs w:val="24"/>
          <w:highlight w:val="white"/>
        </w:rPr>
        <w:t>References</w:t>
      </w:r>
    </w:p>
    <w:p w14:paraId="0000001A" w14:textId="77777777" w:rsidR="00802515" w:rsidRDefault="00802515">
      <w:pPr>
        <w:rPr>
          <w:color w:val="333333"/>
          <w:sz w:val="24"/>
          <w:szCs w:val="24"/>
          <w:highlight w:val="white"/>
        </w:rPr>
      </w:pPr>
    </w:p>
    <w:p w14:paraId="0000001B" w14:textId="77777777" w:rsidR="00802515" w:rsidRDefault="00197971">
      <w:pPr>
        <w:rPr>
          <w:color w:val="333333"/>
          <w:sz w:val="24"/>
          <w:szCs w:val="24"/>
          <w:highlight w:val="white"/>
        </w:rPr>
      </w:pPr>
      <w:r>
        <w:rPr>
          <w:b/>
          <w:color w:val="333333"/>
          <w:sz w:val="24"/>
          <w:szCs w:val="24"/>
          <w:highlight w:val="white"/>
        </w:rPr>
        <w:t>Abbreviation</w:t>
      </w:r>
      <w:r>
        <w:rPr>
          <w:color w:val="333333"/>
          <w:sz w:val="24"/>
          <w:szCs w:val="24"/>
          <w:highlight w:val="white"/>
        </w:rPr>
        <w:t xml:space="preserve"> </w:t>
      </w:r>
    </w:p>
    <w:p w14:paraId="0000001C" w14:textId="77777777" w:rsidR="00802515" w:rsidRDefault="00197971">
      <w:pPr>
        <w:rPr>
          <w:color w:val="333333"/>
          <w:sz w:val="24"/>
          <w:szCs w:val="24"/>
          <w:highlight w:val="white"/>
        </w:rPr>
      </w:pPr>
      <w:r>
        <w:rPr>
          <w:color w:val="333333"/>
          <w:sz w:val="24"/>
          <w:szCs w:val="24"/>
          <w:highlight w:val="white"/>
        </w:rPr>
        <w:t>FSW</w:t>
      </w:r>
    </w:p>
    <w:p w14:paraId="0000001D" w14:textId="77777777" w:rsidR="00802515" w:rsidRDefault="00197971">
      <w:pPr>
        <w:rPr>
          <w:color w:val="333333"/>
          <w:sz w:val="24"/>
          <w:szCs w:val="24"/>
          <w:highlight w:val="white"/>
        </w:rPr>
      </w:pPr>
      <w:r>
        <w:rPr>
          <w:color w:val="333333"/>
          <w:sz w:val="24"/>
          <w:szCs w:val="24"/>
          <w:highlight w:val="white"/>
        </w:rPr>
        <w:t>UNAIDS</w:t>
      </w:r>
    </w:p>
    <w:p w14:paraId="0000001E" w14:textId="77777777" w:rsidR="00802515" w:rsidRDefault="00197971">
      <w:pPr>
        <w:rPr>
          <w:color w:val="333333"/>
          <w:sz w:val="24"/>
          <w:szCs w:val="24"/>
          <w:highlight w:val="white"/>
        </w:rPr>
      </w:pPr>
      <w:r>
        <w:rPr>
          <w:color w:val="333333"/>
          <w:sz w:val="24"/>
          <w:szCs w:val="24"/>
          <w:highlight w:val="white"/>
        </w:rPr>
        <w:t>HIV</w:t>
      </w:r>
    </w:p>
    <w:p w14:paraId="0000001F" w14:textId="77777777" w:rsidR="00802515" w:rsidRDefault="00197971">
      <w:pPr>
        <w:rPr>
          <w:color w:val="333333"/>
          <w:sz w:val="24"/>
          <w:szCs w:val="24"/>
          <w:highlight w:val="white"/>
        </w:rPr>
      </w:pPr>
      <w:r>
        <w:rPr>
          <w:color w:val="333333"/>
          <w:sz w:val="24"/>
          <w:szCs w:val="24"/>
          <w:highlight w:val="white"/>
        </w:rPr>
        <w:t>WHO</w:t>
      </w:r>
    </w:p>
    <w:p w14:paraId="00000020" w14:textId="77777777" w:rsidR="00802515" w:rsidRDefault="00197971">
      <w:pPr>
        <w:rPr>
          <w:color w:val="333333"/>
          <w:sz w:val="24"/>
          <w:szCs w:val="24"/>
          <w:highlight w:val="white"/>
        </w:rPr>
      </w:pPr>
      <w:r>
        <w:rPr>
          <w:color w:val="333333"/>
          <w:sz w:val="24"/>
          <w:szCs w:val="24"/>
          <w:highlight w:val="white"/>
        </w:rPr>
        <w:t>BMJ</w:t>
      </w:r>
    </w:p>
    <w:p w14:paraId="00000021" w14:textId="77777777" w:rsidR="00802515" w:rsidRDefault="00197971">
      <w:pPr>
        <w:rPr>
          <w:color w:val="333333"/>
          <w:sz w:val="24"/>
          <w:szCs w:val="24"/>
          <w:highlight w:val="white"/>
        </w:rPr>
      </w:pPr>
      <w:r>
        <w:rPr>
          <w:color w:val="333333"/>
          <w:sz w:val="24"/>
          <w:szCs w:val="24"/>
          <w:highlight w:val="white"/>
        </w:rPr>
        <w:t>NSWP</w:t>
      </w:r>
    </w:p>
    <w:p w14:paraId="00000022" w14:textId="77777777" w:rsidR="00802515" w:rsidRDefault="00197971">
      <w:pPr>
        <w:rPr>
          <w:color w:val="333333"/>
          <w:sz w:val="24"/>
          <w:szCs w:val="24"/>
          <w:highlight w:val="white"/>
        </w:rPr>
      </w:pPr>
      <w:r>
        <w:rPr>
          <w:color w:val="333333"/>
          <w:sz w:val="24"/>
          <w:szCs w:val="24"/>
          <w:highlight w:val="white"/>
        </w:rPr>
        <w:t>STI</w:t>
      </w:r>
    </w:p>
    <w:p w14:paraId="00000023" w14:textId="77777777" w:rsidR="00802515" w:rsidRDefault="00802515">
      <w:pPr>
        <w:rPr>
          <w:color w:val="333333"/>
          <w:sz w:val="24"/>
          <w:szCs w:val="24"/>
          <w:highlight w:val="white"/>
        </w:rPr>
      </w:pPr>
    </w:p>
    <w:p w14:paraId="00000024" w14:textId="77777777" w:rsidR="00802515" w:rsidRDefault="00197971">
      <w:pPr>
        <w:rPr>
          <w:b/>
          <w:color w:val="333333"/>
          <w:sz w:val="24"/>
          <w:szCs w:val="24"/>
          <w:highlight w:val="white"/>
        </w:rPr>
      </w:pPr>
      <w:r>
        <w:rPr>
          <w:b/>
          <w:color w:val="333333"/>
          <w:sz w:val="24"/>
          <w:szCs w:val="24"/>
          <w:highlight w:val="white"/>
        </w:rPr>
        <w:lastRenderedPageBreak/>
        <w:t>Title</w:t>
      </w:r>
    </w:p>
    <w:p w14:paraId="00000025" w14:textId="77777777" w:rsidR="00802515" w:rsidRDefault="00802515">
      <w:pPr>
        <w:rPr>
          <w:b/>
          <w:color w:val="333333"/>
          <w:sz w:val="24"/>
          <w:szCs w:val="24"/>
          <w:highlight w:val="white"/>
        </w:rPr>
      </w:pPr>
    </w:p>
    <w:p w14:paraId="00000026" w14:textId="77777777" w:rsidR="00802515" w:rsidRDefault="00197971">
      <w:pPr>
        <w:widowControl w:val="0"/>
        <w:spacing w:line="480" w:lineRule="auto"/>
        <w:rPr>
          <w:sz w:val="26"/>
          <w:szCs w:val="26"/>
        </w:rPr>
      </w:pPr>
      <w:r>
        <w:rPr>
          <w:sz w:val="26"/>
          <w:szCs w:val="26"/>
        </w:rPr>
        <w:t>S</w:t>
      </w:r>
      <w:r>
        <w:rPr>
          <w:sz w:val="26"/>
          <w:szCs w:val="26"/>
        </w:rPr>
        <w:t>tigma and discrimination - a narrative review study of the detrimental influences of stigma and discrimination on mental health, and as predictors of sexual health help-seeking among sex-workers In Sub-Sahara Africa</w:t>
      </w:r>
    </w:p>
    <w:p w14:paraId="00000027" w14:textId="77777777" w:rsidR="00802515" w:rsidRDefault="00197971">
      <w:pPr>
        <w:widowControl w:val="0"/>
        <w:spacing w:line="480" w:lineRule="auto"/>
        <w:rPr>
          <w:b/>
        </w:rPr>
      </w:pPr>
      <w:r>
        <w:rPr>
          <w:b/>
        </w:rPr>
        <w:t>Lay summary</w:t>
      </w:r>
    </w:p>
    <w:p w14:paraId="00000028" w14:textId="02FE53D3" w:rsidR="00802515" w:rsidRDefault="00197971">
      <w:pPr>
        <w:widowControl w:val="0"/>
        <w:spacing w:line="480" w:lineRule="auto"/>
      </w:pPr>
      <w:r>
        <w:t>Globally, sex workers contin</w:t>
      </w:r>
      <w:r>
        <w:t xml:space="preserve">ue to be the most vulnerable and understudied population, frequently misunderstood by </w:t>
      </w:r>
      <w:r w:rsidR="00EB4AB8">
        <w:t>society,</w:t>
      </w:r>
      <w:r>
        <w:t xml:space="preserve"> </w:t>
      </w:r>
      <w:r w:rsidR="003B49BF">
        <w:t>and endure</w:t>
      </w:r>
      <w:r>
        <w:t xml:space="preserve"> severe stigma, discrimination and abuse in health and community settings (UNICEF, 2021), </w:t>
      </w:r>
      <w:r w:rsidR="00EB4AB8">
        <w:t>compared to</w:t>
      </w:r>
      <w:r>
        <w:t xml:space="preserve"> any other service professional group, (Rayson and Alba, </w:t>
      </w:r>
      <w:r>
        <w:t xml:space="preserve">2019). Despite sex-workers internationally lobbying for </w:t>
      </w:r>
      <w:r w:rsidR="003B49BF">
        <w:t>decriminalisation</w:t>
      </w:r>
      <w:r>
        <w:t xml:space="preserve">, “sex-worker laws continue to be controversial”, (Maggin and Cooper, 2017). They are viewed as unclean, a danger to public health, unable to take care of themselves or make good </w:t>
      </w:r>
      <w:r w:rsidR="003B49BF">
        <w:t>decisions, (</w:t>
      </w:r>
      <w:r>
        <w:t xml:space="preserve">network of sex work project, 2021). They are simplified by stereotypes such as deviant, </w:t>
      </w:r>
      <w:r w:rsidR="00EB4AB8">
        <w:t>disordered,</w:t>
      </w:r>
      <w:r>
        <w:t xml:space="preserve"> or vulnerable, stereotypes that conceal their true realities, </w:t>
      </w:r>
      <w:r w:rsidR="00EB4AB8">
        <w:t>simplifies,</w:t>
      </w:r>
      <w:r>
        <w:t xml:space="preserve"> and misrepresents them, (Putnis and Burr, 2020). Popular cultural and medi</w:t>
      </w:r>
      <w:r>
        <w:t xml:space="preserve">a representation of sex-workers and </w:t>
      </w:r>
      <w:r w:rsidR="003B49BF">
        <w:t>red-light</w:t>
      </w:r>
      <w:r>
        <w:t xml:space="preserve"> districts have contributed to these stereotypical images. Religious organisations, socially conservative politicians and some radical </w:t>
      </w:r>
      <w:r w:rsidR="003B49BF">
        <w:t>feminism also</w:t>
      </w:r>
      <w:r>
        <w:t xml:space="preserve"> plays a part in perpetuating </w:t>
      </w:r>
      <w:r w:rsidR="003B49BF">
        <w:t>these perceptions</w:t>
      </w:r>
      <w:r>
        <w:t xml:space="preserve"> and strengtheni</w:t>
      </w:r>
      <w:r>
        <w:t>ng the stigma and discrimination that sex-workers face”, (Maggin and Cooper, 2017).</w:t>
      </w:r>
    </w:p>
    <w:p w14:paraId="00000029" w14:textId="77777777" w:rsidR="00802515" w:rsidRDefault="00802515"/>
    <w:p w14:paraId="0000002A" w14:textId="27C1B9E8" w:rsidR="00802515" w:rsidRDefault="00197971">
      <w:r>
        <w:t xml:space="preserve">Evidence or Stereotype? Health Inequalities of Sex Workers in Health Publication in England” an article by Putnis and Burr, (2019) </w:t>
      </w:r>
      <w:r w:rsidR="00EB4AB8">
        <w:t>“confirm</w:t>
      </w:r>
      <w:r>
        <w:t xml:space="preserve"> there is stigma and discrimina</w:t>
      </w:r>
      <w:r>
        <w:t xml:space="preserve">tion </w:t>
      </w:r>
      <w:r w:rsidR="00EB4AB8">
        <w:t>across</w:t>
      </w:r>
      <w:r>
        <w:t xml:space="preserve"> the world. This article shows how and when sex workers are " </w:t>
      </w:r>
      <w:r w:rsidR="003B49BF">
        <w:t>represented in</w:t>
      </w:r>
      <w:r>
        <w:t xml:space="preserve"> policies and publications by English national health organisations: National Health Service (NHS</w:t>
      </w:r>
      <w:r w:rsidR="00EB4AB8">
        <w:t>), Public</w:t>
      </w:r>
      <w:r>
        <w:t xml:space="preserve"> Health England and the National institute for Health and</w:t>
      </w:r>
      <w:r>
        <w:t xml:space="preserve"> Care Excellence as well as the UK Department of Health. Health organisations and policies play an important role in highlighting inequalities and guiding health systems </w:t>
      </w:r>
      <w:r w:rsidR="00EB4AB8">
        <w:t>to</w:t>
      </w:r>
      <w:r>
        <w:t xml:space="preserve"> reducing inequality however, these organisations are instead </w:t>
      </w:r>
      <w:r w:rsidR="00EB4AB8">
        <w:t>harming the</w:t>
      </w:r>
      <w:r>
        <w:t xml:space="preserve"> health and well-being of sex-workers. They are </w:t>
      </w:r>
      <w:r w:rsidR="00EB4AB8">
        <w:t>doing the</w:t>
      </w:r>
      <w:r>
        <w:t xml:space="preserve"> opposite of what they purport to do, excluding sex-workers from </w:t>
      </w:r>
      <w:r w:rsidR="00EB4AB8">
        <w:t>their publications</w:t>
      </w:r>
      <w:r>
        <w:t xml:space="preserve"> and documents and, when </w:t>
      </w:r>
      <w:r>
        <w:lastRenderedPageBreak/>
        <w:t xml:space="preserve">present, are depicted not using evidence, but simplistically with moralistic </w:t>
      </w:r>
      <w:r w:rsidR="00EB4AB8">
        <w:t>undertones (</w:t>
      </w:r>
      <w:r>
        <w:t xml:space="preserve">Putnis and Burr, 2019). </w:t>
      </w:r>
    </w:p>
    <w:p w14:paraId="0000002B" w14:textId="77777777" w:rsidR="00802515" w:rsidRDefault="00802515"/>
    <w:p w14:paraId="0000002C" w14:textId="77777777" w:rsidR="00802515" w:rsidRDefault="00802515"/>
    <w:p w14:paraId="0000002D" w14:textId="77777777" w:rsidR="00802515" w:rsidRDefault="00197971">
      <w:pPr>
        <w:rPr>
          <w:b/>
        </w:rPr>
      </w:pPr>
      <w:r>
        <w:rPr>
          <w:b/>
        </w:rPr>
        <w:t>Barriers</w:t>
      </w:r>
    </w:p>
    <w:p w14:paraId="0000002E" w14:textId="791C74DF" w:rsidR="00802515" w:rsidRDefault="00197971">
      <w:r>
        <w:t>The health of sex-</w:t>
      </w:r>
      <w:r w:rsidR="00EB4AB8">
        <w:t>workers is</w:t>
      </w:r>
      <w:r>
        <w:t xml:space="preserve"> influenced by their positions in society and by the marginalisation and stigmatisation they endure </w:t>
      </w:r>
      <w:r w:rsidR="00EB4AB8">
        <w:t>world-wide</w:t>
      </w:r>
      <w:r>
        <w:t>, (Putnis and Burr, 2020) for example: a study from Sub-Sahara Africa shows, HI</w:t>
      </w:r>
      <w:r>
        <w:t>V prevalence among sex-workers was 39% in countries that criminalised the practice, compared to 12% in countries where it was partially legalised, (</w:t>
      </w:r>
      <w:r>
        <w:rPr>
          <w:color w:val="2E3436"/>
          <w:sz w:val="24"/>
          <w:szCs w:val="24"/>
          <w:highlight w:val="white"/>
        </w:rPr>
        <w:t xml:space="preserve">UNAIDS, 2021). this could be because, </w:t>
      </w:r>
      <w:r>
        <w:t xml:space="preserve">for those facing stigma within society, they tend to </w:t>
      </w:r>
      <w:r w:rsidR="00EB4AB8">
        <w:t>face discrimination</w:t>
      </w:r>
      <w:r>
        <w:t xml:space="preserve"> from individuals, within institutions, </w:t>
      </w:r>
      <w:r w:rsidR="00EB4AB8">
        <w:t>policy,</w:t>
      </w:r>
      <w:r>
        <w:t xml:space="preserve"> and laws. this </w:t>
      </w:r>
      <w:r w:rsidR="003B49BF">
        <w:t>experience</w:t>
      </w:r>
      <w:r>
        <w:t xml:space="preserve"> can result in the creation of laws and policies that harm sex workers and creates a </w:t>
      </w:r>
      <w:r w:rsidR="00EB4AB8">
        <w:t>barrier to</w:t>
      </w:r>
      <w:r>
        <w:t xml:space="preserve"> HIV prevention and treatments services</w:t>
      </w:r>
    </w:p>
    <w:p w14:paraId="0000002F" w14:textId="77777777" w:rsidR="00802515" w:rsidRDefault="00802515"/>
    <w:p w14:paraId="00000030" w14:textId="77777777" w:rsidR="00802515" w:rsidRDefault="00197971">
      <w:r>
        <w:t>Many researchers have highlighted the effect</w:t>
      </w:r>
      <w:r>
        <w:t>s of stigma and discrimination in their research on numerous occasions, mainly in the context of HIV vulnerability, mental and sexual health but nothing on general health. There’s still lack and a scarcity of research into the impact of sex-workers on gene</w:t>
      </w:r>
      <w:r>
        <w:t xml:space="preserve">ral health, (Balfour and Allen, 2014). For example </w:t>
      </w:r>
    </w:p>
    <w:p w14:paraId="00000031" w14:textId="77777777" w:rsidR="00802515" w:rsidRDefault="00802515"/>
    <w:p w14:paraId="00000032" w14:textId="4B44F608" w:rsidR="00802515" w:rsidRDefault="00197971">
      <w:r>
        <w:rPr>
          <w:color w:val="2E3436"/>
          <w:sz w:val="24"/>
          <w:szCs w:val="24"/>
          <w:highlight w:val="white"/>
        </w:rPr>
        <w:t>The United Nations AIDS, (2014) states, stigma and discrimination, violence and punitive legal and social environmental are the key factors of increased HIV vulnerability. Punitive environmental have bee</w:t>
      </w:r>
      <w:r>
        <w:rPr>
          <w:color w:val="2E3436"/>
          <w:sz w:val="24"/>
          <w:szCs w:val="24"/>
          <w:highlight w:val="white"/>
        </w:rPr>
        <w:t xml:space="preserve">n shown to prevent and delay sex workers and their </w:t>
      </w:r>
      <w:r w:rsidR="003B49BF">
        <w:rPr>
          <w:color w:val="2E3436"/>
          <w:sz w:val="24"/>
          <w:szCs w:val="24"/>
          <w:highlight w:val="white"/>
        </w:rPr>
        <w:t>client’s</w:t>
      </w:r>
      <w:r>
        <w:rPr>
          <w:color w:val="2E3436"/>
          <w:sz w:val="24"/>
          <w:szCs w:val="24"/>
          <w:highlight w:val="white"/>
        </w:rPr>
        <w:t xml:space="preserve"> access to HIV prevention, treatment, </w:t>
      </w:r>
      <w:r w:rsidR="00EB4AB8">
        <w:rPr>
          <w:color w:val="2E3436"/>
          <w:sz w:val="24"/>
          <w:szCs w:val="24"/>
          <w:highlight w:val="white"/>
        </w:rPr>
        <w:t>care,</w:t>
      </w:r>
      <w:r>
        <w:rPr>
          <w:color w:val="2E3436"/>
          <w:sz w:val="24"/>
          <w:szCs w:val="24"/>
          <w:highlight w:val="white"/>
        </w:rPr>
        <w:t xml:space="preserve"> and support. </w:t>
      </w:r>
    </w:p>
    <w:p w14:paraId="00000033" w14:textId="77777777" w:rsidR="00802515" w:rsidRDefault="00802515"/>
    <w:p w14:paraId="00000034" w14:textId="618EA44A" w:rsidR="00802515" w:rsidRDefault="00197971">
      <w:r>
        <w:t>A survey conducted by Rayson and Allba, (2019</w:t>
      </w:r>
      <w:r w:rsidR="003B49BF">
        <w:t>), in</w:t>
      </w:r>
      <w:r>
        <w:t xml:space="preserve"> the article: “Experiences of Stigma and discrimination as predictors of mental health he</w:t>
      </w:r>
      <w:r>
        <w:t>lp-seeking among sex workers”, in which he surveyed 189 sex workers internationally”, a substantial number of participants reported they have been stigmatised and</w:t>
      </w:r>
      <w:r>
        <w:t xml:space="preserve"> discrimination </w:t>
      </w:r>
      <w:r w:rsidR="003B49BF">
        <w:t>against by</w:t>
      </w:r>
      <w:r>
        <w:t xml:space="preserve"> mental health professionals and in mental health setting. The </w:t>
      </w:r>
      <w:r>
        <w:t xml:space="preserve">finding suggests that when sex-workers seek mental health care, they’re confronted with high level of stigma and discrimination hence, creating a potential barrier and negatively </w:t>
      </w:r>
      <w:r w:rsidR="003B49BF">
        <w:t>impacting their</w:t>
      </w:r>
      <w:r>
        <w:t xml:space="preserve"> mental health further.</w:t>
      </w:r>
    </w:p>
    <w:p w14:paraId="00000035" w14:textId="77777777" w:rsidR="00802515" w:rsidRDefault="00802515"/>
    <w:p w14:paraId="00000036" w14:textId="35FF93EB" w:rsidR="00802515" w:rsidRDefault="00197971">
      <w:r>
        <w:t xml:space="preserve">Rossler et al., (2010) article </w:t>
      </w:r>
      <w:r w:rsidR="003B49BF">
        <w:t>“the</w:t>
      </w:r>
      <w:r>
        <w:t xml:space="preserve"> mental health of female sex workers”, assessed, 193 on and </w:t>
      </w:r>
      <w:r w:rsidR="00EB4AB8">
        <w:t>off-street</w:t>
      </w:r>
      <w:r>
        <w:t xml:space="preserve"> sex-workers In Zurich, (5% of all registered) to identify potential patterns of mental health issues. The study found a high level of anxiety, stress, post-traumatic stress disorder, du</w:t>
      </w:r>
      <w:r>
        <w:t xml:space="preserve">e to the high level of violence these women encounter. Psychosis and schizophrenia were among the </w:t>
      </w:r>
      <w:r w:rsidR="003B49BF">
        <w:t>other identified</w:t>
      </w:r>
      <w:r>
        <w:t xml:space="preserve"> mentor disorders. </w:t>
      </w:r>
    </w:p>
    <w:p w14:paraId="00000037" w14:textId="77777777" w:rsidR="00802515" w:rsidRDefault="00802515"/>
    <w:p w14:paraId="00000038" w14:textId="60B6DE33" w:rsidR="00802515" w:rsidRDefault="00197971">
      <w:pPr>
        <w:spacing w:line="240" w:lineRule="auto"/>
        <w:rPr>
          <w:rFonts w:ascii="Times New Roman" w:eastAsia="Times New Roman" w:hAnsi="Times New Roman" w:cs="Times New Roman"/>
          <w:sz w:val="24"/>
          <w:szCs w:val="24"/>
        </w:rPr>
      </w:pPr>
      <w:r>
        <w:t xml:space="preserve">The “Stigma, Denial of Health Services, and Other Human Rights Violations Faced by Sex Workers in Africa: “My Eyes Were </w:t>
      </w:r>
      <w:r>
        <w:t xml:space="preserve">Full of Tears Throughout Walking Towards the Clinic that I Was Referred to” is an intriguing journal by Richter and Buthelezi, 2021 explaining how clinical settings </w:t>
      </w:r>
      <w:r w:rsidR="003B49BF">
        <w:t>the site of human rights violation are often</w:t>
      </w:r>
      <w:r>
        <w:t xml:space="preserve"> where many sex workers experience ill treatmen</w:t>
      </w:r>
      <w:r>
        <w:t xml:space="preserve">t and abuse by healthcare </w:t>
      </w:r>
      <w:r w:rsidR="003B49BF">
        <w:t>providers, negative</w:t>
      </w:r>
      <w:r>
        <w:t xml:space="preserve"> experiences that acts as a powerful </w:t>
      </w:r>
      <w:r>
        <w:lastRenderedPageBreak/>
        <w:t xml:space="preserve">barrier for sex workers </w:t>
      </w:r>
      <w:r>
        <w:rPr>
          <w:rFonts w:ascii="Times New Roman" w:eastAsia="Times New Roman" w:hAnsi="Times New Roman" w:cs="Times New Roman"/>
          <w:sz w:val="24"/>
          <w:szCs w:val="24"/>
        </w:rPr>
        <w:br/>
      </w:r>
    </w:p>
    <w:p w14:paraId="00000039" w14:textId="5E792176" w:rsidR="00802515" w:rsidRDefault="00197971">
      <w:pPr>
        <w:spacing w:line="240" w:lineRule="auto"/>
      </w:pPr>
      <w:r>
        <w:t xml:space="preserve">“Sex work stigma and non-disclosure to health care providers: data from a large RDS study among FSW in Brazil”, a journal article by Dourado et al., 2019, </w:t>
      </w:r>
      <w:r w:rsidR="003B49BF">
        <w:t>examines</w:t>
      </w:r>
      <w:r>
        <w:t xml:space="preserve"> stigma in healthcare services and how it can harm health-seeking attitudes and practises as</w:t>
      </w:r>
      <w:r>
        <w:t xml:space="preserve"> well </w:t>
      </w:r>
      <w:r w:rsidR="00EB4AB8">
        <w:t>as,</w:t>
      </w:r>
      <w:r>
        <w:t xml:space="preserve"> </w:t>
      </w:r>
      <w:r w:rsidR="00EB4AB8">
        <w:t>how it</w:t>
      </w:r>
      <w:r>
        <w:t xml:space="preserve"> can be one of the main barriers to STI control and HIV response among sex workers. Despite the fact this study was not conducted in Sub-Sahara </w:t>
      </w:r>
      <w:r w:rsidR="00EB4AB8">
        <w:t>Africa,</w:t>
      </w:r>
      <w:r>
        <w:t xml:space="preserve"> it confirms and verifies the issue at </w:t>
      </w:r>
      <w:r w:rsidR="00EB4AB8">
        <w:t>hand,</w:t>
      </w:r>
      <w:r>
        <w:t xml:space="preserve"> and it conforms to conventions by demonstr</w:t>
      </w:r>
      <w:r>
        <w:t>ating the severity and reality of stigma and discrimination across the globe.</w:t>
      </w:r>
    </w:p>
    <w:p w14:paraId="0000003A" w14:textId="77777777" w:rsidR="00802515" w:rsidRDefault="00197971">
      <w:pPr>
        <w:spacing w:line="240" w:lineRule="auto"/>
      </w:pPr>
      <w:r>
        <w:rPr>
          <w:rFonts w:ascii="Times New Roman" w:eastAsia="Times New Roman" w:hAnsi="Times New Roman" w:cs="Times New Roman"/>
          <w:sz w:val="24"/>
          <w:szCs w:val="24"/>
        </w:rPr>
        <w:br/>
      </w:r>
      <w:r>
        <w:t>Lives on the line: sex work in sub-Saharan Africa by Baleta, 2014 reports how sex workers in sub-Sahara Africa face physical abuse and a high burden of disease due to stigmatisa</w:t>
      </w:r>
      <w:r>
        <w:t>tion, criminalisation, and poverty </w:t>
      </w:r>
    </w:p>
    <w:p w14:paraId="0000003B" w14:textId="77777777" w:rsidR="00802515" w:rsidRDefault="00802515">
      <w:pPr>
        <w:spacing w:line="240" w:lineRule="auto"/>
      </w:pPr>
    </w:p>
    <w:p w14:paraId="0000003C" w14:textId="77777777" w:rsidR="00802515" w:rsidRDefault="00197971">
      <w:pPr>
        <w:spacing w:line="240" w:lineRule="auto"/>
        <w:rPr>
          <w:b/>
        </w:rPr>
      </w:pPr>
      <w:r>
        <w:rPr>
          <w:b/>
        </w:rPr>
        <w:t xml:space="preserve">Intervention </w:t>
      </w:r>
    </w:p>
    <w:p w14:paraId="0000003D" w14:textId="77777777" w:rsidR="00802515" w:rsidRDefault="00802515">
      <w:pPr>
        <w:spacing w:line="240" w:lineRule="auto"/>
        <w:rPr>
          <w:b/>
        </w:rPr>
      </w:pPr>
    </w:p>
    <w:p w14:paraId="0000003E" w14:textId="4B0394B5" w:rsidR="00802515" w:rsidRDefault="00197971">
      <w:pPr>
        <w:spacing w:line="240" w:lineRule="auto"/>
      </w:pPr>
      <w:r>
        <w:t xml:space="preserve">A study by Dourado et al., (2019) indicate that since sex work stigmatization within health services may be one of the key </w:t>
      </w:r>
      <w:r w:rsidR="003B49BF">
        <w:t>hurdles</w:t>
      </w:r>
      <w:r>
        <w:t xml:space="preserve"> to STI control and HIV response among FSW. It is essential to combat stigm</w:t>
      </w:r>
      <w:r>
        <w:t xml:space="preserve">atization and discrimination against FSW in health services to ensure the appropriate uptake of preventive intervention available in the public health system in Brazil, a solution that can also be applied anyway in the world. </w:t>
      </w:r>
    </w:p>
    <w:p w14:paraId="0000003F" w14:textId="77777777" w:rsidR="00802515" w:rsidRDefault="00802515">
      <w:pPr>
        <w:spacing w:line="240" w:lineRule="auto"/>
      </w:pPr>
    </w:p>
    <w:p w14:paraId="00000040" w14:textId="3015CCB9" w:rsidR="00802515" w:rsidRDefault="00197971">
      <w:pPr>
        <w:spacing w:line="240" w:lineRule="auto"/>
      </w:pPr>
      <w:r>
        <w:rPr>
          <w:rFonts w:ascii="Times New Roman" w:eastAsia="Times New Roman" w:hAnsi="Times New Roman" w:cs="Times New Roman"/>
          <w:sz w:val="24"/>
          <w:szCs w:val="24"/>
        </w:rPr>
        <w:t>“Data on the vulnerability o</w:t>
      </w:r>
      <w:r>
        <w:rPr>
          <w:rFonts w:ascii="Times New Roman" w:eastAsia="Times New Roman" w:hAnsi="Times New Roman" w:cs="Times New Roman"/>
          <w:sz w:val="24"/>
          <w:szCs w:val="24"/>
        </w:rPr>
        <w:t xml:space="preserve">f sex worker”, </w:t>
      </w:r>
      <w:r>
        <w:t>by Adetokunboh, Shumba and Nyasulu, (2021) provide data on the vulnerability of sex workers, claiming that sex workers are extremely vulnerable and highly susceptible to HIV. As a result, community-based targeted interventions have been reco</w:t>
      </w:r>
      <w:r>
        <w:t xml:space="preserve">mmended as one of the models of care to improve HIV services </w:t>
      </w:r>
      <w:r w:rsidR="003B49BF">
        <w:t>access and</w:t>
      </w:r>
      <w:r>
        <w:t xml:space="preserve"> retention. Although data on long-term treatment outcome and the extent to which FSWs</w:t>
      </w:r>
      <w:r w:rsidR="003B49BF">
        <w:t xml:space="preserve"> remain</w:t>
      </w:r>
      <w:r>
        <w:t xml:space="preserve"> engaged in care is scarce. These authors recommend a broad package of interventions that inc</w:t>
      </w:r>
      <w:r>
        <w:t xml:space="preserve">ludes a combination of behavioural, biomedical, and structural intervention, designed with specific strategies, unique to each cascade. More studies are needed to improve the assessment of the effectiveness of community-based interventions on the HIV care </w:t>
      </w:r>
      <w:r>
        <w:t>cascade. This aids in the selection of evidence-based optimal intervention that will guid the efficient use of limited resources for methods that will have a major impact on HIV service delivery.</w:t>
      </w:r>
    </w:p>
    <w:p w14:paraId="00000041" w14:textId="77777777" w:rsidR="00802515" w:rsidRDefault="00802515">
      <w:pPr>
        <w:spacing w:line="240" w:lineRule="auto"/>
      </w:pPr>
    </w:p>
    <w:p w14:paraId="00000042" w14:textId="77777777" w:rsidR="00802515" w:rsidRDefault="00197971">
      <w:pPr>
        <w:spacing w:line="240" w:lineRule="auto"/>
      </w:pPr>
      <w:r>
        <w:t>Awungafac, Delvaux and Vuylsteke, (2017) states; the health sector should consider interventions to reduce binge alcohol intake and intravenous drug use among sex workers. Programmes should staunchly consider multicomponent approaches that explore communit</w:t>
      </w:r>
      <w:r>
        <w:t>y-based structural approaches</w:t>
      </w:r>
    </w:p>
    <w:p w14:paraId="00000043" w14:textId="77777777" w:rsidR="00802515" w:rsidRDefault="00802515">
      <w:pPr>
        <w:spacing w:line="240" w:lineRule="auto"/>
      </w:pPr>
    </w:p>
    <w:p w14:paraId="00000044" w14:textId="166EF6DF" w:rsidR="00802515" w:rsidRDefault="00197971">
      <w:r>
        <w:t xml:space="preserve">Due to limited information about the mental health of sex-workers, </w:t>
      </w:r>
      <w:r>
        <w:rPr>
          <w:sz w:val="20"/>
          <w:szCs w:val="20"/>
          <w:highlight w:val="white"/>
        </w:rPr>
        <w:t xml:space="preserve">Rössler et al., </w:t>
      </w:r>
      <w:r>
        <w:t xml:space="preserve">(2010) suggests, conducting a comprehensive assessment of the mental health status of female sex workers in a variety </w:t>
      </w:r>
      <w:r w:rsidR="003B49BF">
        <w:t>of outdoors</w:t>
      </w:r>
      <w:r>
        <w:t xml:space="preserve"> and indoors</w:t>
      </w:r>
      <w:r>
        <w:t xml:space="preserve"> work settings and across nationalities, </w:t>
      </w:r>
      <w:r>
        <w:rPr>
          <w:sz w:val="20"/>
          <w:szCs w:val="20"/>
          <w:highlight w:val="white"/>
        </w:rPr>
        <w:t>(Rössler et al., 2010)</w:t>
      </w:r>
      <w:r>
        <w:t xml:space="preserve">. furthermore, there are few studies </w:t>
      </w:r>
      <w:r w:rsidR="003B49BF">
        <w:t>that monitors</w:t>
      </w:r>
      <w:r>
        <w:t xml:space="preserve"> and evaluate outreach and intervention programmes for sex-workers, (Balfour and Allen, 2014). </w:t>
      </w:r>
    </w:p>
    <w:p w14:paraId="00000045" w14:textId="77777777" w:rsidR="00802515" w:rsidRDefault="00802515">
      <w:pPr>
        <w:spacing w:line="240" w:lineRule="auto"/>
      </w:pPr>
    </w:p>
    <w:p w14:paraId="00000046" w14:textId="77777777" w:rsidR="00802515" w:rsidRDefault="00802515">
      <w:pPr>
        <w:spacing w:line="240" w:lineRule="auto"/>
      </w:pPr>
    </w:p>
    <w:p w14:paraId="00000047" w14:textId="77777777" w:rsidR="00802515" w:rsidRDefault="00802515">
      <w:pPr>
        <w:spacing w:line="240" w:lineRule="auto"/>
      </w:pPr>
    </w:p>
    <w:p w14:paraId="00000048" w14:textId="77777777" w:rsidR="00802515" w:rsidRDefault="00802515"/>
    <w:p w14:paraId="00000049" w14:textId="77777777" w:rsidR="00802515" w:rsidRDefault="00802515"/>
    <w:p w14:paraId="0000004A" w14:textId="77777777" w:rsidR="00802515" w:rsidRDefault="00802515">
      <w:pPr>
        <w:rPr>
          <w:b/>
        </w:rPr>
      </w:pPr>
    </w:p>
    <w:p w14:paraId="0000004B" w14:textId="77777777" w:rsidR="00802515" w:rsidRDefault="00197971">
      <w:pPr>
        <w:rPr>
          <w:b/>
        </w:rPr>
      </w:pPr>
      <w:r>
        <w:rPr>
          <w:b/>
        </w:rPr>
        <w:t>policies and Laws</w:t>
      </w:r>
    </w:p>
    <w:p w14:paraId="0000004C" w14:textId="77777777" w:rsidR="00802515" w:rsidRDefault="00802515">
      <w:pPr>
        <w:rPr>
          <w:b/>
        </w:rPr>
      </w:pPr>
    </w:p>
    <w:p w14:paraId="0000004D" w14:textId="77777777" w:rsidR="00802515" w:rsidRDefault="00802515"/>
    <w:p w14:paraId="0000004E" w14:textId="77777777" w:rsidR="00802515" w:rsidRDefault="00197971">
      <w:pPr>
        <w:rPr>
          <w:b/>
        </w:rPr>
      </w:pPr>
      <w:r>
        <w:rPr>
          <w:b/>
        </w:rPr>
        <w:t>Factors driving entr</w:t>
      </w:r>
      <w:r>
        <w:rPr>
          <w:b/>
        </w:rPr>
        <w:t>ance into sex work</w:t>
      </w:r>
    </w:p>
    <w:p w14:paraId="0000004F" w14:textId="77777777" w:rsidR="00802515" w:rsidRDefault="00802515">
      <w:pPr>
        <w:widowControl w:val="0"/>
        <w:spacing w:line="480" w:lineRule="auto"/>
      </w:pPr>
    </w:p>
    <w:p w14:paraId="00000050" w14:textId="3A87B8A7" w:rsidR="00802515" w:rsidRDefault="00197971">
      <w:pPr>
        <w:widowControl w:val="0"/>
        <w:spacing w:line="480" w:lineRule="auto"/>
      </w:pPr>
      <w:r>
        <w:t xml:space="preserve">The </w:t>
      </w:r>
      <w:r w:rsidR="003B49BF">
        <w:t>prevalence</w:t>
      </w:r>
      <w:r>
        <w:t xml:space="preserve"> of Female</w:t>
      </w:r>
      <w:r>
        <w:rPr>
          <w:b/>
        </w:rPr>
        <w:t xml:space="preserve"> </w:t>
      </w:r>
      <w:r>
        <w:t xml:space="preserve">sex workers in </w:t>
      </w:r>
      <w:r w:rsidR="00EB4AB8">
        <w:t>sub-Sahara</w:t>
      </w:r>
      <w:r>
        <w:t xml:space="preserve"> Africa in 1995 to 2005  was estimated between 0.7% to 4.3% in the capital cities and 0.4% to 4.3 percent in other urban areas,  the actual figures of this hard to reach group in unknown</w:t>
      </w:r>
      <w:r>
        <w:t xml:space="preserve"> in most countries around the world,   (Fearon et al., 2020 and Vandepitte et al.,  2006) and there is still numerous gaps in the existing literature and the current figures being used to estimate the sex-worker population are outdated, (Balfour and Allen,</w:t>
      </w:r>
      <w:r>
        <w:t xml:space="preserve"> 2014). </w:t>
      </w:r>
    </w:p>
    <w:p w14:paraId="00000051" w14:textId="77777777" w:rsidR="00802515" w:rsidRDefault="00802515">
      <w:pPr>
        <w:widowControl w:val="0"/>
        <w:spacing w:line="480" w:lineRule="auto"/>
      </w:pPr>
    </w:p>
    <w:p w14:paraId="00000052" w14:textId="083671A2" w:rsidR="00802515" w:rsidRDefault="00197971">
      <w:pPr>
        <w:widowControl w:val="0"/>
        <w:spacing w:line="480" w:lineRule="auto"/>
      </w:pPr>
      <w:r>
        <w:t xml:space="preserve">Sex work is a term used to describe </w:t>
      </w:r>
      <w:r w:rsidR="00EB4AB8">
        <w:t>a variety</w:t>
      </w:r>
      <w:r>
        <w:t xml:space="preserve"> of activities involving the exchange of money or its equivalent for the provision of a sexual service. Sex workers come from a wide range of socio-economic context hence, this contradicts popular bel</w:t>
      </w:r>
      <w:r>
        <w:t xml:space="preserve">iefs that sex-workers come from poorer or lower socioeconomic backgrounds, (Balfour and Allen, 2014). </w:t>
      </w:r>
    </w:p>
    <w:p w14:paraId="00000053" w14:textId="77777777" w:rsidR="00802515" w:rsidRDefault="00802515"/>
    <w:p w14:paraId="00000054" w14:textId="520E139D" w:rsidR="00802515" w:rsidRDefault="00197971">
      <w:pPr>
        <w:rPr>
          <w:color w:val="333333"/>
          <w:sz w:val="24"/>
          <w:szCs w:val="24"/>
          <w:highlight w:val="white"/>
        </w:rPr>
      </w:pPr>
      <w:r>
        <w:rPr>
          <w:color w:val="333333"/>
          <w:sz w:val="24"/>
          <w:szCs w:val="24"/>
          <w:highlight w:val="white"/>
        </w:rPr>
        <w:t xml:space="preserve">The major driving force or social exclusion which drives people into sex work </w:t>
      </w:r>
      <w:proofErr w:type="gramStart"/>
      <w:r>
        <w:rPr>
          <w:color w:val="333333"/>
          <w:sz w:val="24"/>
          <w:szCs w:val="24"/>
          <w:highlight w:val="white"/>
        </w:rPr>
        <w:t>are;</w:t>
      </w:r>
      <w:proofErr w:type="gramEnd"/>
      <w:r>
        <w:rPr>
          <w:color w:val="333333"/>
          <w:sz w:val="24"/>
          <w:szCs w:val="24"/>
          <w:highlight w:val="white"/>
        </w:rPr>
        <w:t xml:space="preserve"> housing, addiction (drug), violence, power, and Economic necessity or</w:t>
      </w:r>
      <w:r>
        <w:rPr>
          <w:color w:val="333333"/>
          <w:sz w:val="24"/>
          <w:szCs w:val="24"/>
          <w:highlight w:val="white"/>
        </w:rPr>
        <w:t xml:space="preserve"> expediency Including, mental health, low education, money, debt and, low level welfare benefits, family breakdown, cut off care, social exclusion, a means to </w:t>
      </w:r>
      <w:r w:rsidR="00EB4AB8">
        <w:rPr>
          <w:color w:val="333333"/>
          <w:sz w:val="24"/>
          <w:szCs w:val="24"/>
          <w:highlight w:val="white"/>
        </w:rPr>
        <w:t>survival,</w:t>
      </w:r>
      <w:r>
        <w:rPr>
          <w:color w:val="333333"/>
          <w:sz w:val="24"/>
          <w:szCs w:val="24"/>
          <w:highlight w:val="white"/>
        </w:rPr>
        <w:t xml:space="preserve"> experimental and/or lifestyle </w:t>
      </w:r>
      <w:r w:rsidR="00EB4AB8">
        <w:rPr>
          <w:color w:val="333333"/>
          <w:sz w:val="24"/>
          <w:szCs w:val="24"/>
          <w:highlight w:val="white"/>
        </w:rPr>
        <w:t>reasons, and</w:t>
      </w:r>
      <w:r>
        <w:rPr>
          <w:color w:val="333333"/>
          <w:sz w:val="24"/>
          <w:szCs w:val="24"/>
          <w:highlight w:val="white"/>
        </w:rPr>
        <w:t xml:space="preserve"> economic opportunities. For example: </w:t>
      </w:r>
    </w:p>
    <w:p w14:paraId="00000055" w14:textId="77777777" w:rsidR="00802515" w:rsidRDefault="00802515">
      <w:pPr>
        <w:rPr>
          <w:color w:val="333333"/>
          <w:sz w:val="24"/>
          <w:szCs w:val="24"/>
          <w:highlight w:val="white"/>
        </w:rPr>
      </w:pPr>
    </w:p>
    <w:p w14:paraId="00000056" w14:textId="77777777" w:rsidR="00802515" w:rsidRDefault="00197971">
      <w:pPr>
        <w:rPr>
          <w:color w:val="333333"/>
          <w:sz w:val="24"/>
          <w:szCs w:val="24"/>
          <w:highlight w:val="white"/>
        </w:rPr>
      </w:pPr>
      <w:r>
        <w:rPr>
          <w:color w:val="333333"/>
          <w:sz w:val="24"/>
          <w:szCs w:val="24"/>
          <w:highlight w:val="white"/>
        </w:rPr>
        <w:t>In a 2015 study in the United Kingdom, one in every 20 students reported participating in sex work. As student's debt burden grow by the time they graduate, sex work has become a means of mitigating this problem and a means funding their studies and coveri</w:t>
      </w:r>
      <w:r>
        <w:rPr>
          <w:color w:val="333333"/>
          <w:sz w:val="24"/>
          <w:szCs w:val="24"/>
          <w:highlight w:val="white"/>
        </w:rPr>
        <w:t>ng costs whilst living away from home and attending university. The Sydney Morning Herald reported in 2013 that, an increasing number of single Mums were turning to sex work and lap-dancing to make ends meet, due to changes in their parenting welfare benef</w:t>
      </w:r>
      <w:r>
        <w:rPr>
          <w:color w:val="333333"/>
          <w:sz w:val="24"/>
          <w:szCs w:val="24"/>
          <w:highlight w:val="white"/>
        </w:rPr>
        <w:t>its, (Maginn and Cooper, 2017).</w:t>
      </w:r>
    </w:p>
    <w:p w14:paraId="00000057" w14:textId="77777777" w:rsidR="00802515" w:rsidRDefault="00802515">
      <w:pPr>
        <w:rPr>
          <w:color w:val="333333"/>
          <w:sz w:val="24"/>
          <w:szCs w:val="24"/>
          <w:highlight w:val="white"/>
        </w:rPr>
      </w:pPr>
    </w:p>
    <w:p w14:paraId="00000058" w14:textId="77777777" w:rsidR="00802515" w:rsidRDefault="00802515"/>
    <w:p w14:paraId="00000059" w14:textId="77777777" w:rsidR="00802515" w:rsidRDefault="00197971">
      <w:pPr>
        <w:rPr>
          <w:b/>
        </w:rPr>
      </w:pPr>
      <w:r>
        <w:rPr>
          <w:b/>
        </w:rPr>
        <w:t xml:space="preserve">Recommendation </w:t>
      </w:r>
    </w:p>
    <w:p w14:paraId="0000005A" w14:textId="77777777" w:rsidR="00802515" w:rsidRDefault="00802515">
      <w:pPr>
        <w:rPr>
          <w:b/>
        </w:rPr>
      </w:pPr>
    </w:p>
    <w:p w14:paraId="0000005B" w14:textId="77777777" w:rsidR="00802515" w:rsidRDefault="00197971">
      <w:pPr>
        <w:numPr>
          <w:ilvl w:val="0"/>
          <w:numId w:val="6"/>
        </w:numPr>
      </w:pPr>
      <w:r>
        <w:t>Acceptability and social accessibility of health services</w:t>
      </w:r>
    </w:p>
    <w:p w14:paraId="0000005C" w14:textId="77777777" w:rsidR="00802515" w:rsidRDefault="00197971">
      <w:pPr>
        <w:numPr>
          <w:ilvl w:val="0"/>
          <w:numId w:val="6"/>
        </w:numPr>
      </w:pPr>
      <w:r>
        <w:t>Increase responsiveness of system to the needs and priorities of the sex workers</w:t>
      </w:r>
    </w:p>
    <w:p w14:paraId="0000005D" w14:textId="5A409EFD" w:rsidR="00802515" w:rsidRDefault="00197971">
      <w:pPr>
        <w:numPr>
          <w:ilvl w:val="0"/>
          <w:numId w:val="6"/>
        </w:numPr>
      </w:pPr>
      <w:r>
        <w:t xml:space="preserve">Awareness-raising </w:t>
      </w:r>
      <w:r w:rsidR="00EB4AB8">
        <w:t>training, addressing</w:t>
      </w:r>
      <w:r>
        <w:t xml:space="preserve"> staff attitudes and </w:t>
      </w:r>
      <w:r w:rsidR="003B49BF">
        <w:t>discrimination</w:t>
      </w:r>
      <w:r>
        <w:t xml:space="preserve"> including Introduction of sanctions however, this will </w:t>
      </w:r>
      <w:r w:rsidR="00EB4AB8">
        <w:t>require</w:t>
      </w:r>
      <w:r>
        <w:t xml:space="preserve"> regulatory power and capacity</w:t>
      </w:r>
    </w:p>
    <w:p w14:paraId="0000005E" w14:textId="77777777" w:rsidR="00802515" w:rsidRDefault="00197971">
      <w:pPr>
        <w:numPr>
          <w:ilvl w:val="0"/>
          <w:numId w:val="6"/>
        </w:numPr>
      </w:pPr>
      <w:r>
        <w:t>Improving ‘cultural competence’ of care (“ongoing process in which the healthcare provider continuously strives to achieve the ability to effectively work</w:t>
      </w:r>
      <w:r>
        <w:t xml:space="preserve"> within the cultural context of the client (individual, family, community” Campinha-Bacote, 2002). </w:t>
      </w:r>
    </w:p>
    <w:p w14:paraId="0000005F" w14:textId="77777777" w:rsidR="00802515" w:rsidRDefault="00197971">
      <w:pPr>
        <w:numPr>
          <w:ilvl w:val="0"/>
          <w:numId w:val="4"/>
        </w:numPr>
      </w:pPr>
      <w:r>
        <w:t>Developing integrated or stand-alone services that are ‘friendly’ to different marginalised groups for example: improving ‘friendliness’ of access to STI, V</w:t>
      </w:r>
      <w:r>
        <w:t xml:space="preserve">CT and ART services for young women and men, men who have sex with men, sex workers </w:t>
      </w:r>
    </w:p>
    <w:p w14:paraId="00000060" w14:textId="64BA457E" w:rsidR="00802515" w:rsidRDefault="00197971">
      <w:pPr>
        <w:numPr>
          <w:ilvl w:val="0"/>
          <w:numId w:val="4"/>
        </w:numPr>
      </w:pPr>
      <w:r>
        <w:t xml:space="preserve">There’s need for structure </w:t>
      </w:r>
      <w:r w:rsidR="003B49BF">
        <w:t>approaches</w:t>
      </w:r>
      <w:r>
        <w:t>, structural actions implemented as single policies or programmes that aim to change the conditions faced by sex-workers, approaches ap</w:t>
      </w:r>
      <w:r>
        <w:t xml:space="preserve">plied in combination with behavioural interventions targeted at individuals, (Rao-Gupta et al, 2008: 766). The process of implementing structural approaches must, therefore, begin with analyses of how </w:t>
      </w:r>
      <w:r w:rsidR="003B49BF">
        <w:t>social, political</w:t>
      </w:r>
      <w:r>
        <w:t>, economic, and environmental factors a</w:t>
      </w:r>
      <w:r>
        <w:t xml:space="preserve">re operating and the pathways leading to risk </w:t>
      </w:r>
      <w:r w:rsidR="00EB4AB8">
        <w:t>in each</w:t>
      </w:r>
      <w:r>
        <w:t xml:space="preserve"> </w:t>
      </w:r>
      <w:r w:rsidR="00EB4AB8">
        <w:t>community,</w:t>
      </w:r>
      <w:r>
        <w:t xml:space="preserve"> (Rao-Gupta et al, 2008: 767).</w:t>
      </w:r>
    </w:p>
    <w:p w14:paraId="00000061" w14:textId="77777777" w:rsidR="00802515" w:rsidRDefault="00802515"/>
    <w:p w14:paraId="00000062" w14:textId="77777777" w:rsidR="00802515" w:rsidRDefault="00197971">
      <w:pPr>
        <w:rPr>
          <w:b/>
        </w:rPr>
      </w:pPr>
      <w:r>
        <w:rPr>
          <w:b/>
        </w:rPr>
        <w:t>Legal approaches</w:t>
      </w:r>
    </w:p>
    <w:p w14:paraId="00000063" w14:textId="77777777" w:rsidR="00802515" w:rsidRDefault="00802515">
      <w:pPr>
        <w:rPr>
          <w:b/>
        </w:rPr>
      </w:pPr>
    </w:p>
    <w:p w14:paraId="00000064" w14:textId="3633EB3C" w:rsidR="00802515" w:rsidRDefault="00197971">
      <w:pPr>
        <w:numPr>
          <w:ilvl w:val="0"/>
          <w:numId w:val="4"/>
        </w:numPr>
      </w:pPr>
      <w:r>
        <w:t xml:space="preserve">•Legislation, </w:t>
      </w:r>
      <w:r w:rsidR="00EB4AB8">
        <w:t>policies,</w:t>
      </w:r>
      <w:r>
        <w:t xml:space="preserve"> and services to protect sex-workers from abuse – </w:t>
      </w:r>
      <w:r w:rsidR="00EB4AB8">
        <w:t>e.g.,</w:t>
      </w:r>
      <w:r>
        <w:t xml:space="preserve"> violence</w:t>
      </w:r>
    </w:p>
    <w:p w14:paraId="00000065" w14:textId="7DE0211E" w:rsidR="00802515" w:rsidRDefault="00197971">
      <w:pPr>
        <w:numPr>
          <w:ilvl w:val="0"/>
          <w:numId w:val="4"/>
        </w:numPr>
      </w:pPr>
      <w:r>
        <w:t xml:space="preserve">Addressing discriminatory laws, </w:t>
      </w:r>
      <w:r w:rsidR="00EB4AB8">
        <w:t>policies,</w:t>
      </w:r>
      <w:r>
        <w:t xml:space="preserve"> and practic</w:t>
      </w:r>
      <w:r>
        <w:t>es on policing of sex work</w:t>
      </w:r>
    </w:p>
    <w:p w14:paraId="00000066" w14:textId="77777777" w:rsidR="00802515" w:rsidRDefault="00197971">
      <w:pPr>
        <w:numPr>
          <w:ilvl w:val="0"/>
          <w:numId w:val="4"/>
        </w:numPr>
      </w:pPr>
      <w:r>
        <w:t xml:space="preserve">Laws to prevent discrimination laws that are fully enforced </w:t>
      </w:r>
    </w:p>
    <w:p w14:paraId="00000067" w14:textId="399E7340" w:rsidR="00802515" w:rsidRDefault="00197971">
      <w:pPr>
        <w:numPr>
          <w:ilvl w:val="0"/>
          <w:numId w:val="4"/>
        </w:numPr>
      </w:pPr>
      <w:r>
        <w:t xml:space="preserve">Social - building movements for social change – </w:t>
      </w:r>
      <w:r w:rsidR="00EB4AB8">
        <w:t>e.g.,</w:t>
      </w:r>
      <w:r w:rsidR="003B49BF">
        <w:t xml:space="preserve"> Participatory</w:t>
      </w:r>
      <w:r>
        <w:t xml:space="preserve"> approaches </w:t>
      </w:r>
      <w:r w:rsidR="00EB4AB8">
        <w:t>encouraging and</w:t>
      </w:r>
      <w:r>
        <w:t xml:space="preserve"> supporting people to reflect on social norms, power and discrimination aff</w:t>
      </w:r>
      <w:r>
        <w:t>ecting them and develop collective action</w:t>
      </w:r>
    </w:p>
    <w:p w14:paraId="00000068" w14:textId="36F22562" w:rsidR="00802515" w:rsidRDefault="00197971">
      <w:pPr>
        <w:numPr>
          <w:ilvl w:val="0"/>
          <w:numId w:val="4"/>
        </w:numPr>
      </w:pPr>
      <w:r>
        <w:t xml:space="preserve">Advocacy to raise awareness of negative social norms, power relations and discriminatory perceptions – </w:t>
      </w:r>
      <w:r w:rsidR="00EB4AB8">
        <w:t>e.g.,</w:t>
      </w:r>
      <w:r>
        <w:t xml:space="preserve"> of people with disabilities, LBTQ+ people, ‘slum dwellers</w:t>
      </w:r>
      <w:r w:rsidR="00EB4AB8">
        <w:t>’ –</w:t>
      </w:r>
      <w:r>
        <w:t xml:space="preserve"> to collectively change and challenge behavio</w:t>
      </w:r>
      <w:r>
        <w:t>ur – best led by affected people - peer education and social mobilisation</w:t>
      </w:r>
    </w:p>
    <w:p w14:paraId="00000069" w14:textId="77777777" w:rsidR="00802515" w:rsidRDefault="00197971">
      <w:pPr>
        <w:numPr>
          <w:ilvl w:val="0"/>
          <w:numId w:val="4"/>
        </w:numPr>
      </w:pPr>
      <w:r>
        <w:t>Improving meaningful representation and participation of marginalised people in planning and decision-making bodies</w:t>
      </w:r>
    </w:p>
    <w:p w14:paraId="0000006A" w14:textId="77777777" w:rsidR="00802515" w:rsidRDefault="00802515"/>
    <w:p w14:paraId="0000006B" w14:textId="77777777" w:rsidR="00802515" w:rsidRDefault="00197971">
      <w:pPr>
        <w:rPr>
          <w:b/>
        </w:rPr>
      </w:pPr>
      <w:r>
        <w:rPr>
          <w:b/>
        </w:rPr>
        <w:t xml:space="preserve">Conclusion </w:t>
      </w:r>
    </w:p>
    <w:p w14:paraId="0000006C" w14:textId="77777777" w:rsidR="00802515" w:rsidRDefault="00802515">
      <w:pPr>
        <w:rPr>
          <w:b/>
        </w:rPr>
      </w:pPr>
    </w:p>
    <w:p w14:paraId="0000006D" w14:textId="77777777" w:rsidR="00802515" w:rsidRDefault="00802515">
      <w:pPr>
        <w:rPr>
          <w:b/>
        </w:rPr>
      </w:pPr>
    </w:p>
    <w:p w14:paraId="0000006E" w14:textId="77777777" w:rsidR="00802515" w:rsidRDefault="00197971">
      <w:r>
        <w:t xml:space="preserve"> </w:t>
      </w:r>
      <w:r>
        <w:rPr>
          <w:b/>
        </w:rPr>
        <w:t xml:space="preserve">Setting:  </w:t>
      </w:r>
      <w:r>
        <w:t>The sub-Saharan Africa</w:t>
      </w:r>
    </w:p>
    <w:p w14:paraId="0000006F" w14:textId="77777777" w:rsidR="00802515" w:rsidRDefault="00802515"/>
    <w:p w14:paraId="00000070" w14:textId="77777777" w:rsidR="00802515" w:rsidRDefault="00197971">
      <w:r>
        <w:rPr>
          <w:b/>
        </w:rPr>
        <w:t xml:space="preserve">Target group:  </w:t>
      </w:r>
      <w:r>
        <w:t>F</w:t>
      </w:r>
      <w:r>
        <w:t xml:space="preserve">emale sex workers </w:t>
      </w:r>
    </w:p>
    <w:p w14:paraId="00000071" w14:textId="77777777" w:rsidR="00802515" w:rsidRDefault="00802515">
      <w:pPr>
        <w:ind w:left="720"/>
      </w:pPr>
    </w:p>
    <w:p w14:paraId="00000072" w14:textId="77777777" w:rsidR="00802515" w:rsidRDefault="00197971">
      <w:pPr>
        <w:rPr>
          <w:b/>
        </w:rPr>
      </w:pPr>
      <w:r>
        <w:rPr>
          <w:b/>
        </w:rPr>
        <w:t xml:space="preserve">Research questions </w:t>
      </w:r>
    </w:p>
    <w:p w14:paraId="00000073" w14:textId="77777777" w:rsidR="00802515" w:rsidRDefault="00802515">
      <w:pPr>
        <w:rPr>
          <w:b/>
        </w:rPr>
      </w:pPr>
    </w:p>
    <w:p w14:paraId="00000074" w14:textId="77777777" w:rsidR="00802515" w:rsidRDefault="00197971">
      <w:pPr>
        <w:widowControl w:val="0"/>
        <w:numPr>
          <w:ilvl w:val="0"/>
          <w:numId w:val="5"/>
        </w:numPr>
        <w:spacing w:line="240" w:lineRule="auto"/>
      </w:pPr>
      <w:r>
        <w:rPr>
          <w:color w:val="595959"/>
          <w:sz w:val="24"/>
          <w:szCs w:val="24"/>
        </w:rPr>
        <w:t xml:space="preserve">What services and interventions are available and how effective are the various </w:t>
      </w:r>
      <w:r>
        <w:rPr>
          <w:color w:val="595959"/>
          <w:sz w:val="24"/>
          <w:szCs w:val="24"/>
        </w:rPr>
        <w:lastRenderedPageBreak/>
        <w:t>types of i</w:t>
      </w:r>
      <w:r>
        <w:rPr>
          <w:sz w:val="26"/>
          <w:szCs w:val="26"/>
        </w:rPr>
        <w:t xml:space="preserve">ntegrated health intervention for sex workers in sub-Sahara Africa? </w:t>
      </w:r>
    </w:p>
    <w:p w14:paraId="00000075" w14:textId="77777777" w:rsidR="00802515" w:rsidRDefault="00197971">
      <w:pPr>
        <w:widowControl w:val="0"/>
        <w:numPr>
          <w:ilvl w:val="0"/>
          <w:numId w:val="5"/>
        </w:numPr>
        <w:spacing w:line="240" w:lineRule="auto"/>
      </w:pPr>
      <w:r>
        <w:rPr>
          <w:sz w:val="26"/>
          <w:szCs w:val="26"/>
        </w:rPr>
        <w:t>How are laws and policies implemented to address stigma and discrimination and how do they contribute to the health of the population group.</w:t>
      </w:r>
    </w:p>
    <w:p w14:paraId="00000076" w14:textId="77777777" w:rsidR="00802515" w:rsidRDefault="00197971">
      <w:pPr>
        <w:widowControl w:val="0"/>
        <w:numPr>
          <w:ilvl w:val="0"/>
          <w:numId w:val="5"/>
        </w:numPr>
        <w:spacing w:line="240" w:lineRule="auto"/>
      </w:pPr>
      <w:r>
        <w:rPr>
          <w:sz w:val="26"/>
          <w:szCs w:val="26"/>
        </w:rPr>
        <w:t xml:space="preserve">What are the impact of stigma and discrimination on marginalised vulnerable group and how it can be detrimental to </w:t>
      </w:r>
      <w:r>
        <w:rPr>
          <w:sz w:val="26"/>
          <w:szCs w:val="26"/>
        </w:rPr>
        <w:t xml:space="preserve">health seeking attitudes and </w:t>
      </w:r>
      <w:proofErr w:type="gramStart"/>
      <w:r>
        <w:rPr>
          <w:sz w:val="26"/>
          <w:szCs w:val="26"/>
        </w:rPr>
        <w:t>practices</w:t>
      </w:r>
      <w:proofErr w:type="gramEnd"/>
    </w:p>
    <w:p w14:paraId="00000077" w14:textId="77777777" w:rsidR="00802515" w:rsidRDefault="00802515">
      <w:pPr>
        <w:widowControl w:val="0"/>
        <w:rPr>
          <w:u w:val="single"/>
        </w:rPr>
      </w:pPr>
    </w:p>
    <w:p w14:paraId="00000078" w14:textId="77777777" w:rsidR="00802515" w:rsidRDefault="00197971">
      <w:pPr>
        <w:widowControl w:val="0"/>
        <w:spacing w:line="480" w:lineRule="auto"/>
        <w:rPr>
          <w:b/>
          <w:sz w:val="28"/>
          <w:szCs w:val="28"/>
        </w:rPr>
      </w:pPr>
      <w:r>
        <w:rPr>
          <w:b/>
          <w:sz w:val="28"/>
          <w:szCs w:val="28"/>
        </w:rPr>
        <w:t xml:space="preserve">Research aim and objectives </w:t>
      </w:r>
    </w:p>
    <w:p w14:paraId="00000079" w14:textId="77777777" w:rsidR="00802515" w:rsidRDefault="00197971">
      <w:pPr>
        <w:widowControl w:val="0"/>
        <w:rPr>
          <w:b/>
          <w:sz w:val="28"/>
          <w:szCs w:val="28"/>
        </w:rPr>
      </w:pPr>
      <w:r>
        <w:rPr>
          <w:b/>
          <w:sz w:val="28"/>
          <w:szCs w:val="28"/>
        </w:rPr>
        <w:t>Aim</w:t>
      </w:r>
    </w:p>
    <w:p w14:paraId="0000007A" w14:textId="77777777" w:rsidR="00802515" w:rsidRDefault="00802515">
      <w:pPr>
        <w:widowControl w:val="0"/>
        <w:rPr>
          <w:b/>
          <w:sz w:val="28"/>
          <w:szCs w:val="28"/>
        </w:rPr>
      </w:pPr>
    </w:p>
    <w:p w14:paraId="0000007B" w14:textId="77777777" w:rsidR="00802515" w:rsidRDefault="00197971">
      <w:pPr>
        <w:widowControl w:val="0"/>
        <w:rPr>
          <w:sz w:val="28"/>
          <w:szCs w:val="28"/>
        </w:rPr>
      </w:pPr>
      <w:r>
        <w:rPr>
          <w:sz w:val="28"/>
          <w:szCs w:val="28"/>
        </w:rPr>
        <w:t xml:space="preserve">To examine and understand the effects of stigma and discrimination and it’s </w:t>
      </w:r>
      <w:r>
        <w:rPr>
          <w:sz w:val="26"/>
          <w:szCs w:val="26"/>
        </w:rPr>
        <w:t xml:space="preserve">detrimental </w:t>
      </w:r>
    </w:p>
    <w:p w14:paraId="0000007C" w14:textId="77777777" w:rsidR="00802515" w:rsidRDefault="00197971">
      <w:pPr>
        <w:widowControl w:val="0"/>
        <w:rPr>
          <w:sz w:val="28"/>
          <w:szCs w:val="28"/>
        </w:rPr>
      </w:pPr>
      <w:r>
        <w:rPr>
          <w:sz w:val="28"/>
          <w:szCs w:val="28"/>
        </w:rPr>
        <w:t xml:space="preserve">among female sex-workers in Sub-Sahara Africa </w:t>
      </w:r>
    </w:p>
    <w:p w14:paraId="0000007D" w14:textId="77777777" w:rsidR="00802515" w:rsidRDefault="00802515">
      <w:pPr>
        <w:widowControl w:val="0"/>
        <w:rPr>
          <w:sz w:val="28"/>
          <w:szCs w:val="28"/>
          <w:u w:val="single"/>
        </w:rPr>
      </w:pPr>
    </w:p>
    <w:p w14:paraId="0000007E" w14:textId="77777777" w:rsidR="00802515" w:rsidRDefault="00197971">
      <w:pPr>
        <w:widowControl w:val="0"/>
        <w:rPr>
          <w:b/>
          <w:sz w:val="28"/>
          <w:szCs w:val="28"/>
        </w:rPr>
      </w:pPr>
      <w:r>
        <w:rPr>
          <w:b/>
          <w:sz w:val="28"/>
          <w:szCs w:val="28"/>
        </w:rPr>
        <w:t>Objectives</w:t>
      </w:r>
    </w:p>
    <w:p w14:paraId="0000007F" w14:textId="77777777" w:rsidR="00802515" w:rsidRDefault="00802515">
      <w:pPr>
        <w:widowControl w:val="0"/>
        <w:rPr>
          <w:b/>
          <w:sz w:val="28"/>
          <w:szCs w:val="28"/>
        </w:rPr>
      </w:pPr>
    </w:p>
    <w:p w14:paraId="00000080" w14:textId="0FD607DD" w:rsidR="00802515" w:rsidRDefault="00197971">
      <w:pPr>
        <w:widowControl w:val="0"/>
        <w:numPr>
          <w:ilvl w:val="0"/>
          <w:numId w:val="1"/>
        </w:numPr>
        <w:rPr>
          <w:sz w:val="28"/>
          <w:szCs w:val="28"/>
        </w:rPr>
      </w:pPr>
      <w:r>
        <w:rPr>
          <w:sz w:val="28"/>
          <w:szCs w:val="28"/>
        </w:rPr>
        <w:t>To meet the above aim, the object</w:t>
      </w:r>
      <w:r>
        <w:rPr>
          <w:sz w:val="28"/>
          <w:szCs w:val="28"/>
        </w:rPr>
        <w:t xml:space="preserve">ives </w:t>
      </w:r>
      <w:r w:rsidR="00EB4AB8">
        <w:rPr>
          <w:sz w:val="28"/>
          <w:szCs w:val="28"/>
        </w:rPr>
        <w:t>are</w:t>
      </w:r>
      <w:r>
        <w:rPr>
          <w:sz w:val="28"/>
          <w:szCs w:val="28"/>
        </w:rPr>
        <w:t xml:space="preserve"> to understand through a review of secondary data the effects of stigma and discrimination portrayed on female sex workers. </w:t>
      </w:r>
    </w:p>
    <w:p w14:paraId="00000081" w14:textId="77777777" w:rsidR="00802515" w:rsidRDefault="00197971">
      <w:pPr>
        <w:widowControl w:val="0"/>
        <w:numPr>
          <w:ilvl w:val="0"/>
          <w:numId w:val="1"/>
        </w:numPr>
        <w:rPr>
          <w:sz w:val="28"/>
          <w:szCs w:val="28"/>
        </w:rPr>
      </w:pPr>
      <w:r>
        <w:rPr>
          <w:sz w:val="28"/>
          <w:szCs w:val="28"/>
        </w:rPr>
        <w:t>To review evaluation studies on stigma and discrimination among sex workers in Sub-Sahara Africa through literature review</w:t>
      </w:r>
      <w:r>
        <w:rPr>
          <w:sz w:val="28"/>
          <w:szCs w:val="28"/>
        </w:rPr>
        <w:t xml:space="preserve"> </w:t>
      </w:r>
    </w:p>
    <w:p w14:paraId="00000082" w14:textId="72D7CFD7" w:rsidR="00802515" w:rsidRDefault="00197971">
      <w:pPr>
        <w:widowControl w:val="0"/>
        <w:numPr>
          <w:ilvl w:val="0"/>
          <w:numId w:val="1"/>
        </w:numPr>
        <w:rPr>
          <w:sz w:val="28"/>
          <w:szCs w:val="28"/>
        </w:rPr>
      </w:pPr>
      <w:r>
        <w:rPr>
          <w:sz w:val="28"/>
          <w:szCs w:val="28"/>
        </w:rPr>
        <w:t xml:space="preserve">To provide an overview of stigma and discrimination and </w:t>
      </w:r>
      <w:r w:rsidR="00EB4AB8">
        <w:rPr>
          <w:sz w:val="28"/>
          <w:szCs w:val="28"/>
        </w:rPr>
        <w:t>its</w:t>
      </w:r>
      <w:r>
        <w:rPr>
          <w:sz w:val="28"/>
          <w:szCs w:val="28"/>
        </w:rPr>
        <w:t xml:space="preserve"> effect on mental health of sex workers </w:t>
      </w:r>
    </w:p>
    <w:p w14:paraId="00000083" w14:textId="77777777" w:rsidR="00802515" w:rsidRDefault="00197971">
      <w:pPr>
        <w:widowControl w:val="0"/>
        <w:numPr>
          <w:ilvl w:val="0"/>
          <w:numId w:val="1"/>
        </w:numPr>
        <w:rPr>
          <w:sz w:val="28"/>
          <w:szCs w:val="28"/>
        </w:rPr>
      </w:pPr>
      <w:r>
        <w:rPr>
          <w:sz w:val="28"/>
          <w:szCs w:val="28"/>
        </w:rPr>
        <w:t xml:space="preserve">To explore the </w:t>
      </w:r>
      <w:r>
        <w:rPr>
          <w:sz w:val="26"/>
          <w:szCs w:val="26"/>
        </w:rPr>
        <w:t xml:space="preserve">detrimental behaviour of healthcare professionals towards sex workers and the impact of stigma on mental health among sex workers </w:t>
      </w:r>
    </w:p>
    <w:p w14:paraId="00000084" w14:textId="77777777" w:rsidR="00802515" w:rsidRDefault="00197971">
      <w:pPr>
        <w:widowControl w:val="0"/>
        <w:numPr>
          <w:ilvl w:val="0"/>
          <w:numId w:val="1"/>
        </w:numPr>
        <w:rPr>
          <w:sz w:val="28"/>
          <w:szCs w:val="28"/>
        </w:rPr>
      </w:pPr>
      <w:r>
        <w:rPr>
          <w:sz w:val="28"/>
          <w:szCs w:val="28"/>
        </w:rPr>
        <w:t>To exam</w:t>
      </w:r>
      <w:r>
        <w:rPr>
          <w:sz w:val="28"/>
          <w:szCs w:val="28"/>
        </w:rPr>
        <w:t>ine and understand thoroughly, the challenges faced by female sex workers when accessing healthcare access</w:t>
      </w:r>
    </w:p>
    <w:p w14:paraId="00000085" w14:textId="77777777" w:rsidR="00802515" w:rsidRDefault="00197971">
      <w:pPr>
        <w:widowControl w:val="0"/>
        <w:numPr>
          <w:ilvl w:val="0"/>
          <w:numId w:val="1"/>
        </w:numPr>
        <w:rPr>
          <w:sz w:val="28"/>
          <w:szCs w:val="28"/>
        </w:rPr>
      </w:pPr>
      <w:r>
        <w:rPr>
          <w:sz w:val="28"/>
          <w:szCs w:val="28"/>
        </w:rPr>
        <w:t>To explore health workers attitudes towards sex workers and experience of this population group in the use of healthcare services</w:t>
      </w:r>
    </w:p>
    <w:p w14:paraId="00000086" w14:textId="77777777" w:rsidR="00802515" w:rsidRDefault="00197971">
      <w:pPr>
        <w:widowControl w:val="0"/>
        <w:numPr>
          <w:ilvl w:val="0"/>
          <w:numId w:val="1"/>
        </w:numPr>
        <w:rPr>
          <w:sz w:val="28"/>
          <w:szCs w:val="28"/>
        </w:rPr>
      </w:pPr>
      <w:r>
        <w:rPr>
          <w:sz w:val="28"/>
          <w:szCs w:val="28"/>
        </w:rPr>
        <w:t>To review and evalu</w:t>
      </w:r>
      <w:r>
        <w:rPr>
          <w:sz w:val="28"/>
          <w:szCs w:val="28"/>
        </w:rPr>
        <w:t xml:space="preserve">ate the different laws and interventions available in Sub-Saharan Africa </w:t>
      </w:r>
    </w:p>
    <w:p w14:paraId="00000087" w14:textId="1F4BBC58" w:rsidR="00802515" w:rsidRDefault="00197971">
      <w:pPr>
        <w:widowControl w:val="0"/>
        <w:numPr>
          <w:ilvl w:val="0"/>
          <w:numId w:val="1"/>
        </w:numPr>
        <w:rPr>
          <w:sz w:val="28"/>
          <w:szCs w:val="28"/>
        </w:rPr>
      </w:pPr>
      <w:r>
        <w:rPr>
          <w:sz w:val="28"/>
          <w:szCs w:val="28"/>
        </w:rPr>
        <w:t xml:space="preserve">To review studies </w:t>
      </w:r>
      <w:r w:rsidR="00EB4AB8">
        <w:rPr>
          <w:sz w:val="28"/>
          <w:szCs w:val="28"/>
        </w:rPr>
        <w:t>to</w:t>
      </w:r>
      <w:r>
        <w:rPr>
          <w:sz w:val="28"/>
          <w:szCs w:val="28"/>
        </w:rPr>
        <w:t xml:space="preserve"> examine the experiences of stigmatised and discriminated female sex worker in sub-Sahara Africa.</w:t>
      </w:r>
    </w:p>
    <w:p w14:paraId="00000088" w14:textId="57593871" w:rsidR="00802515" w:rsidRDefault="00197971">
      <w:pPr>
        <w:widowControl w:val="0"/>
        <w:numPr>
          <w:ilvl w:val="0"/>
          <w:numId w:val="1"/>
        </w:numPr>
        <w:rPr>
          <w:sz w:val="28"/>
          <w:szCs w:val="28"/>
        </w:rPr>
      </w:pPr>
      <w:r>
        <w:rPr>
          <w:sz w:val="28"/>
          <w:szCs w:val="28"/>
        </w:rPr>
        <w:t xml:space="preserve">To present recommendation research, policies, </w:t>
      </w:r>
      <w:proofErr w:type="gramStart"/>
      <w:r>
        <w:rPr>
          <w:sz w:val="28"/>
          <w:szCs w:val="28"/>
        </w:rPr>
        <w:t>laws</w:t>
      </w:r>
      <w:proofErr w:type="gramEnd"/>
      <w:r>
        <w:rPr>
          <w:sz w:val="28"/>
          <w:szCs w:val="28"/>
        </w:rPr>
        <w:t xml:space="preserve"> and </w:t>
      </w:r>
      <w:r>
        <w:rPr>
          <w:sz w:val="28"/>
          <w:szCs w:val="28"/>
        </w:rPr>
        <w:lastRenderedPageBreak/>
        <w:t>gov</w:t>
      </w:r>
      <w:r>
        <w:rPr>
          <w:sz w:val="28"/>
          <w:szCs w:val="28"/>
        </w:rPr>
        <w:t>ernmental action/intervention that can advance the efforts to end stigma and discrimination among female sex worker in the Sub-</w:t>
      </w:r>
      <w:r w:rsidR="003B49BF">
        <w:rPr>
          <w:sz w:val="28"/>
          <w:szCs w:val="28"/>
        </w:rPr>
        <w:t>Sahara</w:t>
      </w:r>
      <w:r>
        <w:rPr>
          <w:sz w:val="28"/>
          <w:szCs w:val="28"/>
        </w:rPr>
        <w:t xml:space="preserve"> Africa.</w:t>
      </w:r>
    </w:p>
    <w:p w14:paraId="00000089" w14:textId="77777777" w:rsidR="00802515" w:rsidRDefault="00802515">
      <w:pPr>
        <w:widowControl w:val="0"/>
        <w:ind w:left="720"/>
        <w:rPr>
          <w:sz w:val="28"/>
          <w:szCs w:val="28"/>
        </w:rPr>
      </w:pPr>
    </w:p>
    <w:p w14:paraId="0000008A" w14:textId="77777777" w:rsidR="00802515" w:rsidRDefault="00197971">
      <w:pPr>
        <w:widowControl w:val="0"/>
        <w:rPr>
          <w:b/>
          <w:sz w:val="28"/>
          <w:szCs w:val="28"/>
        </w:rPr>
      </w:pPr>
      <w:r>
        <w:rPr>
          <w:b/>
          <w:sz w:val="28"/>
          <w:szCs w:val="28"/>
        </w:rPr>
        <w:t>research methods</w:t>
      </w:r>
    </w:p>
    <w:p w14:paraId="0000008B" w14:textId="77777777" w:rsidR="00802515" w:rsidRDefault="00197971">
      <w:pPr>
        <w:widowControl w:val="0"/>
        <w:rPr>
          <w:b/>
        </w:rPr>
      </w:pPr>
      <w:r>
        <w:rPr>
          <w:b/>
        </w:rPr>
        <w:t>Justification</w:t>
      </w:r>
    </w:p>
    <w:p w14:paraId="0000008C" w14:textId="77777777" w:rsidR="00802515" w:rsidRDefault="00802515">
      <w:pPr>
        <w:rPr>
          <w:b/>
        </w:rPr>
      </w:pPr>
    </w:p>
    <w:p w14:paraId="0000008D" w14:textId="0F316F48" w:rsidR="00802515" w:rsidRDefault="00197971">
      <w:r>
        <w:t xml:space="preserve">This is a literature review project based on the module TROP934, based upon female sex </w:t>
      </w:r>
      <w:r w:rsidR="00EB4AB8">
        <w:t>workers in</w:t>
      </w:r>
      <w:r>
        <w:t xml:space="preserve"> sub-Sahara Africa. </w:t>
      </w:r>
    </w:p>
    <w:p w14:paraId="0000008E" w14:textId="77777777" w:rsidR="00802515" w:rsidRDefault="00197971">
      <w:r>
        <w:t>Because the literature on male and transgender sex-workers is relatively small and scarce, this research will focus on the effects of sti</w:t>
      </w:r>
      <w:r>
        <w:t xml:space="preserve">gma and discrimination on female sex workers only, (Balfour and Allen, 2014). </w:t>
      </w:r>
    </w:p>
    <w:p w14:paraId="0000008F" w14:textId="77777777" w:rsidR="00802515" w:rsidRDefault="00802515"/>
    <w:p w14:paraId="00000090" w14:textId="77777777" w:rsidR="00802515" w:rsidRDefault="00197971">
      <w:r>
        <w:t>Because there are numerous gaps and insufficient information in contemporary literature, outdated literature will be used, (Balfour and Allen, 2014). A total of 20 eligible acc</w:t>
      </w:r>
      <w:r>
        <w:t>redited articles, both outdated and updated literature, published between 2010 and 2021, will be included. The search will be limited to articles published in English but will not be limited to one country only. It will look at worldwide data to see how fi</w:t>
      </w:r>
      <w:r>
        <w:t xml:space="preserve">ndings from Sub-Saharan Africa compare to those from other countries. </w:t>
      </w:r>
    </w:p>
    <w:p w14:paraId="00000091" w14:textId="77777777" w:rsidR="00802515" w:rsidRDefault="00802515"/>
    <w:p w14:paraId="00000092" w14:textId="735D5FFA" w:rsidR="00802515" w:rsidRDefault="00197971">
      <w:r>
        <w:t xml:space="preserve">All evidence relating to the research questions and topic will be picked. Data will be extracted on inequality, healthcare access, stigma and discrimination, punitive, mental </w:t>
      </w:r>
      <w:r w:rsidR="00EB4AB8">
        <w:t>health, intervention</w:t>
      </w:r>
      <w:r>
        <w:t xml:space="preserve"> content and outcomes. Eligible articles describing stigma and discrimination in sub-Sahara Africa among sex workers will be identified. </w:t>
      </w:r>
    </w:p>
    <w:p w14:paraId="00000093" w14:textId="77777777" w:rsidR="00802515" w:rsidRDefault="00802515">
      <w:pPr>
        <w:ind w:left="720"/>
      </w:pPr>
    </w:p>
    <w:p w14:paraId="00000094" w14:textId="5EB6278B" w:rsidR="00802515" w:rsidRDefault="00197971">
      <w:pPr>
        <w:rPr>
          <w:rFonts w:ascii="Times New Roman" w:eastAsia="Times New Roman" w:hAnsi="Times New Roman" w:cs="Times New Roman"/>
          <w:sz w:val="24"/>
          <w:szCs w:val="24"/>
        </w:rPr>
      </w:pPr>
      <w:r>
        <w:t xml:space="preserve">Once data has </w:t>
      </w:r>
      <w:r w:rsidR="00EB4AB8">
        <w:t>been extracted</w:t>
      </w:r>
      <w:r>
        <w:t xml:space="preserve"> and filtered, the rich information and evidence that's left will be saved. </w:t>
      </w:r>
      <w:r>
        <w:t>The information that will help answer the topic questions will then be thoroughly combined with the other data and analysed into one piece of research of what I have found.</w:t>
      </w:r>
    </w:p>
    <w:p w14:paraId="00000095" w14:textId="77777777" w:rsidR="00802515" w:rsidRDefault="00802515"/>
    <w:p w14:paraId="00000096" w14:textId="77777777" w:rsidR="00802515" w:rsidRDefault="00197971">
      <w:pPr>
        <w:rPr>
          <w:b/>
        </w:rPr>
      </w:pPr>
      <w:r>
        <w:rPr>
          <w:b/>
        </w:rPr>
        <w:t>Search Strategy</w:t>
      </w:r>
    </w:p>
    <w:p w14:paraId="00000097" w14:textId="77777777" w:rsidR="00802515" w:rsidRDefault="00802515">
      <w:pPr>
        <w:rPr>
          <w:b/>
        </w:rPr>
      </w:pPr>
    </w:p>
    <w:p w14:paraId="00000098" w14:textId="68C29559" w:rsidR="00802515" w:rsidRDefault="00197971">
      <w:pPr>
        <w:numPr>
          <w:ilvl w:val="0"/>
          <w:numId w:val="2"/>
        </w:numPr>
      </w:pPr>
      <w:r>
        <w:t xml:space="preserve">This study will include electronic search </w:t>
      </w:r>
      <w:r w:rsidR="00EB4AB8">
        <w:t>of databases</w:t>
      </w:r>
      <w:r>
        <w:t xml:space="preserve"> such as P</w:t>
      </w:r>
      <w:r>
        <w:t>ubMed, EBASCO, Lancet, Cinahl, Google Scholar, MesH, Cochrane, Knowledge Library, Medline, BMJ</w:t>
      </w:r>
    </w:p>
    <w:p w14:paraId="00000099" w14:textId="6CE41B94" w:rsidR="00802515" w:rsidRDefault="00197971">
      <w:pPr>
        <w:numPr>
          <w:ilvl w:val="0"/>
          <w:numId w:val="2"/>
        </w:numPr>
      </w:pPr>
      <w:r>
        <w:t xml:space="preserve">Web search on international organisation: UNAIDS, WHO, The Global Funds, Kaiser Family </w:t>
      </w:r>
      <w:r w:rsidR="00EB4AB8">
        <w:t>Foundation,</w:t>
      </w:r>
      <w:r>
        <w:t xml:space="preserve"> and International AIDS Society, </w:t>
      </w:r>
    </w:p>
    <w:p w14:paraId="0000009A" w14:textId="3542A5E3" w:rsidR="00802515" w:rsidRDefault="00197971">
      <w:pPr>
        <w:numPr>
          <w:ilvl w:val="0"/>
          <w:numId w:val="2"/>
        </w:numPr>
      </w:pPr>
      <w:r>
        <w:t xml:space="preserve">A review of reference and </w:t>
      </w:r>
      <w:r w:rsidR="00EB4AB8">
        <w:t>cited lists</w:t>
      </w:r>
      <w:r>
        <w:t xml:space="preserve"> from every searched material and journal articles </w:t>
      </w:r>
    </w:p>
    <w:p w14:paraId="0000009B" w14:textId="77777777" w:rsidR="00802515" w:rsidRDefault="00197971">
      <w:pPr>
        <w:numPr>
          <w:ilvl w:val="0"/>
          <w:numId w:val="2"/>
        </w:numPr>
      </w:pPr>
      <w:r>
        <w:t>Search into unconventional places such as “unpublished research, academic conferences and Grey literature”.</w:t>
      </w:r>
    </w:p>
    <w:p w14:paraId="0000009C" w14:textId="77777777" w:rsidR="00802515" w:rsidRDefault="00802515">
      <w:pPr>
        <w:ind w:left="720"/>
      </w:pPr>
    </w:p>
    <w:p w14:paraId="0000009D" w14:textId="77777777" w:rsidR="00802515" w:rsidRDefault="00802515">
      <w:pPr>
        <w:ind w:left="720"/>
      </w:pPr>
    </w:p>
    <w:p w14:paraId="0000009E" w14:textId="77777777" w:rsidR="00802515" w:rsidRDefault="00802515"/>
    <w:p w14:paraId="0000009F" w14:textId="77777777" w:rsidR="00802515" w:rsidRDefault="00197971">
      <w:proofErr w:type="gramStart"/>
      <w:r>
        <w:t>To  prepare</w:t>
      </w:r>
      <w:proofErr w:type="gramEnd"/>
      <w:r>
        <w:t xml:space="preserve"> the topic: I took a quick look at available evidence to make sure there is enough research to address the question.;</w:t>
      </w:r>
    </w:p>
    <w:p w14:paraId="000000A0" w14:textId="77777777" w:rsidR="00802515" w:rsidRDefault="00802515">
      <w:pPr>
        <w:spacing w:line="240" w:lineRule="auto"/>
      </w:pPr>
    </w:p>
    <w:p w14:paraId="000000A1" w14:textId="77777777" w:rsidR="00802515" w:rsidRDefault="00197971">
      <w:r>
        <w:t xml:space="preserve">Whilst I </w:t>
      </w:r>
      <w:proofErr w:type="gramStart"/>
      <w:r>
        <w:t>continue on</w:t>
      </w:r>
      <w:proofErr w:type="gramEnd"/>
      <w:r>
        <w:t xml:space="preserve"> this project, I plan to screen 15 to 20 articles, and decide what kind of studies should and shouldn't be</w:t>
      </w:r>
      <w:r>
        <w:t xml:space="preserve"> included in this study. I will take a thorough look at 10 sources from those I’ve gathered, removing evidence that doesn’t answer my question or research methods that I need to avoid</w:t>
      </w:r>
    </w:p>
    <w:p w14:paraId="000000A2" w14:textId="77777777" w:rsidR="00802515" w:rsidRDefault="00802515"/>
    <w:p w14:paraId="000000A3" w14:textId="77777777" w:rsidR="00802515" w:rsidRDefault="00802515">
      <w:pPr>
        <w:rPr>
          <w:rFonts w:ascii="Times New Roman" w:eastAsia="Times New Roman" w:hAnsi="Times New Roman" w:cs="Times New Roman"/>
          <w:sz w:val="24"/>
          <w:szCs w:val="24"/>
        </w:rPr>
      </w:pPr>
    </w:p>
    <w:p w14:paraId="000000A4" w14:textId="77777777" w:rsidR="00802515" w:rsidRDefault="00197971">
      <w:pPr>
        <w:rPr>
          <w:rFonts w:ascii="Times New Roman" w:eastAsia="Times New Roman" w:hAnsi="Times New Roman" w:cs="Times New Roman"/>
          <w:sz w:val="24"/>
          <w:szCs w:val="24"/>
        </w:rPr>
      </w:pPr>
      <w:r>
        <w:t>Analyse and synthesise evidence: if conducting meta-analysis, I will need statistical tools to combine data and look at my studies to evaluate the quality of the research and check for bias. After everything is prepared, I will combine all my evidence toge</w:t>
      </w:r>
      <w:r>
        <w:t>ther to summarise the research that addresses my question.</w:t>
      </w:r>
    </w:p>
    <w:p w14:paraId="000000A5" w14:textId="77777777" w:rsidR="00802515" w:rsidRDefault="00802515">
      <w:pPr>
        <w:rPr>
          <w:rFonts w:ascii="Times New Roman" w:eastAsia="Times New Roman" w:hAnsi="Times New Roman" w:cs="Times New Roman"/>
          <w:sz w:val="24"/>
          <w:szCs w:val="24"/>
        </w:rPr>
      </w:pPr>
    </w:p>
    <w:p w14:paraId="000000A6" w14:textId="77777777" w:rsidR="00802515" w:rsidRDefault="00197971">
      <w:r>
        <w:t>I will report findings: once I’ve decided what the evidence found has to say about my question, I will turn my conclusion into a report.</w:t>
      </w:r>
    </w:p>
    <w:p w14:paraId="000000A7" w14:textId="77777777" w:rsidR="00802515" w:rsidRDefault="00802515"/>
    <w:p w14:paraId="000000A8" w14:textId="77777777" w:rsidR="00802515" w:rsidRDefault="00802515"/>
    <w:p w14:paraId="000000A9" w14:textId="77777777" w:rsidR="00802515" w:rsidRDefault="00197971">
      <w:pPr>
        <w:rPr>
          <w:b/>
        </w:rPr>
      </w:pPr>
      <w:r>
        <w:rPr>
          <w:b/>
        </w:rPr>
        <w:t>Ethics</w:t>
      </w:r>
    </w:p>
    <w:p w14:paraId="000000AA" w14:textId="77777777" w:rsidR="00802515" w:rsidRDefault="00197971">
      <w:r>
        <w:t>No ethical approval will be needed to carry out th</w:t>
      </w:r>
      <w:r>
        <w:t>is research because it is a literature review. Data will be taken from secondary sources, from previous published studies in which informed consent was obtained by primary researchers will be retrieved and analysed</w:t>
      </w:r>
    </w:p>
    <w:p w14:paraId="000000AB" w14:textId="77777777" w:rsidR="00802515" w:rsidRDefault="00802515"/>
    <w:p w14:paraId="000000AC" w14:textId="77777777" w:rsidR="00802515" w:rsidRDefault="00802515"/>
    <w:p w14:paraId="000000AD" w14:textId="77777777" w:rsidR="00802515" w:rsidRDefault="00197971">
      <w:r>
        <w:rPr>
          <w:b/>
        </w:rPr>
        <w:t xml:space="preserve">Acknowledgement: </w:t>
      </w:r>
      <w:r>
        <w:t xml:space="preserve">a big thank you go to </w:t>
      </w:r>
      <w:r>
        <w:t xml:space="preserve">my lecturers and supervisor for helping me through this journey </w:t>
      </w:r>
    </w:p>
    <w:p w14:paraId="000000AE" w14:textId="77777777" w:rsidR="00802515" w:rsidRDefault="00802515">
      <w:pPr>
        <w:pBdr>
          <w:top w:val="nil"/>
          <w:left w:val="nil"/>
          <w:bottom w:val="nil"/>
          <w:right w:val="nil"/>
          <w:between w:val="nil"/>
        </w:pBdr>
        <w:spacing w:line="240" w:lineRule="auto"/>
        <w:rPr>
          <w:rFonts w:ascii="Times New Roman" w:eastAsia="Times New Roman" w:hAnsi="Times New Roman" w:cs="Times New Roman"/>
          <w:sz w:val="24"/>
          <w:szCs w:val="24"/>
        </w:rPr>
      </w:pPr>
    </w:p>
    <w:p w14:paraId="000000AF" w14:textId="77777777" w:rsidR="00802515" w:rsidRDefault="00802515">
      <w:pPr>
        <w:pBdr>
          <w:top w:val="nil"/>
          <w:left w:val="nil"/>
          <w:bottom w:val="nil"/>
          <w:right w:val="nil"/>
          <w:between w:val="nil"/>
        </w:pBdr>
        <w:spacing w:line="240" w:lineRule="auto"/>
        <w:rPr>
          <w:rFonts w:ascii="Times New Roman" w:eastAsia="Times New Roman" w:hAnsi="Times New Roman" w:cs="Times New Roman"/>
          <w:sz w:val="24"/>
          <w:szCs w:val="24"/>
        </w:rPr>
      </w:pPr>
    </w:p>
    <w:p w14:paraId="000000B0" w14:textId="77777777" w:rsidR="00802515" w:rsidRDefault="00197971">
      <w:pPr>
        <w:pBdr>
          <w:top w:val="nil"/>
          <w:left w:val="nil"/>
          <w:bottom w:val="nil"/>
          <w:right w:val="nil"/>
          <w:between w:val="nil"/>
        </w:pBdr>
        <w:spacing w:line="240" w:lineRule="auto"/>
        <w:rPr>
          <w:b/>
          <w:u w:val="single"/>
        </w:rPr>
      </w:pPr>
      <w:r>
        <w:rPr>
          <w:b/>
          <w:u w:val="single"/>
        </w:rPr>
        <w:t xml:space="preserve">Reference </w:t>
      </w:r>
    </w:p>
    <w:p w14:paraId="000000B1" w14:textId="77777777" w:rsidR="00802515" w:rsidRDefault="00802515">
      <w:pPr>
        <w:pBdr>
          <w:top w:val="nil"/>
          <w:left w:val="nil"/>
          <w:bottom w:val="nil"/>
          <w:right w:val="nil"/>
          <w:between w:val="nil"/>
        </w:pBdr>
        <w:spacing w:line="240" w:lineRule="auto"/>
        <w:rPr>
          <w:b/>
          <w:u w:val="single"/>
        </w:rPr>
      </w:pPr>
    </w:p>
    <w:p w14:paraId="000000B2" w14:textId="77777777" w:rsidR="00802515" w:rsidRDefault="00197971">
      <w:pPr>
        <w:numPr>
          <w:ilvl w:val="0"/>
          <w:numId w:val="7"/>
        </w:numPr>
      </w:pPr>
      <w:r>
        <w:rPr>
          <w:sz w:val="20"/>
          <w:szCs w:val="20"/>
          <w:highlight w:val="white"/>
        </w:rPr>
        <w:t xml:space="preserve">Rössler, W., Koch, U., Lauber, C., Hass, A., Altwegg, M., Ajdacic-Gross, V. and Landolt, K., 2010. The mental health of female sex workers. </w:t>
      </w:r>
      <w:r>
        <w:rPr>
          <w:i/>
          <w:sz w:val="20"/>
          <w:szCs w:val="20"/>
          <w:highlight w:val="white"/>
        </w:rPr>
        <w:t>Acta Psychiatrica Scandinavica</w:t>
      </w:r>
      <w:r>
        <w:rPr>
          <w:sz w:val="20"/>
          <w:szCs w:val="20"/>
          <w:highlight w:val="white"/>
        </w:rPr>
        <w:t>, [onli</w:t>
      </w:r>
      <w:r>
        <w:rPr>
          <w:sz w:val="20"/>
          <w:szCs w:val="20"/>
          <w:highlight w:val="white"/>
        </w:rPr>
        <w:t>ne] 122(2), pp.143-152. Available at: &lt;https://onlinelibrary.wiley.com/doi/abs/10.1111/j.1600-0447.2009.01533.x&gt; [Accessed 7 January 2022].</w:t>
      </w:r>
    </w:p>
    <w:p w14:paraId="000000B3" w14:textId="77777777" w:rsidR="00802515" w:rsidRDefault="00197971">
      <w:pPr>
        <w:numPr>
          <w:ilvl w:val="0"/>
          <w:numId w:val="7"/>
        </w:numPr>
      </w:pPr>
      <w:r>
        <w:rPr>
          <w:sz w:val="20"/>
          <w:szCs w:val="20"/>
          <w:highlight w:val="white"/>
        </w:rPr>
        <w:t>Putnis, N. and Burr, J., 2019. Evidence or stereotype? Health inequalities and representations of sex workers in hea</w:t>
      </w:r>
      <w:r>
        <w:rPr>
          <w:sz w:val="20"/>
          <w:szCs w:val="20"/>
          <w:highlight w:val="white"/>
        </w:rPr>
        <w:t xml:space="preserve">lth publications in England. </w:t>
      </w:r>
      <w:r>
        <w:rPr>
          <w:i/>
          <w:sz w:val="20"/>
          <w:szCs w:val="20"/>
        </w:rPr>
        <w:t>Health: An Interdisciplinary Journal for the Social Study of Health, Illness and Medicine</w:t>
      </w:r>
      <w:r>
        <w:rPr>
          <w:sz w:val="20"/>
          <w:szCs w:val="20"/>
          <w:highlight w:val="white"/>
        </w:rPr>
        <w:t>, [online] 24(6), pp.665-683. Available at: &lt;https://pubmed.ncbi.nlm.nih.gov/30854902/&gt; [Accessed 6 January 2022].</w:t>
      </w:r>
    </w:p>
    <w:p w14:paraId="000000B4" w14:textId="77777777" w:rsidR="00802515" w:rsidRDefault="00197971">
      <w:pPr>
        <w:numPr>
          <w:ilvl w:val="0"/>
          <w:numId w:val="7"/>
        </w:numPr>
      </w:pPr>
      <w:r>
        <w:t>Awungafac, G., Delvaux,</w:t>
      </w:r>
      <w:r>
        <w:t xml:space="preserve"> T. and Vuylsteke, B., 2017. Systematic review of sex work interventions in sub-Saharan Africa: examining combination prevention approaches.</w:t>
      </w:r>
    </w:p>
    <w:p w14:paraId="000000B5" w14:textId="77777777" w:rsidR="00802515" w:rsidRDefault="00197971">
      <w:pPr>
        <w:numPr>
          <w:ilvl w:val="0"/>
          <w:numId w:val="7"/>
        </w:numPr>
      </w:pPr>
      <w:r>
        <w:t xml:space="preserve">Atuhaire, L., Adetokunboh, O., Shumba, C. and Nyasulu, P., 2021. Effect of community-based interventions targeting </w:t>
      </w:r>
      <w:r>
        <w:t>female sex workers along the HIV care cascade in sub-Saharan Africa: a systematic review and meta-analysis. [online] Available at: &lt;https://www.ncbi.nlm.nih.gov/pmc/articles/PMC8101125/&gt; [Accessed 21 December 2021].</w:t>
      </w:r>
    </w:p>
    <w:p w14:paraId="000000B6" w14:textId="77777777" w:rsidR="00802515" w:rsidRDefault="00197971">
      <w:pPr>
        <w:numPr>
          <w:ilvl w:val="0"/>
          <w:numId w:val="7"/>
        </w:numPr>
      </w:pPr>
      <w:r>
        <w:t>Dourado, I., Guimarães, M., Damacena, G.</w:t>
      </w:r>
      <w:r>
        <w:t xml:space="preserve">, Magno, L., de Souza Júnior, P. and Szwarcwald, C., 2019. Sex work stigma and non-disclosure to health care providers: </w:t>
      </w:r>
      <w:r>
        <w:lastRenderedPageBreak/>
        <w:t>data from a large RDS study among FSW in Brazil. [online] Available at: &lt;https://bmcinthealthhumrights.biomedcentral.com/articles/10.118</w:t>
      </w:r>
      <w:r>
        <w:t>6/s12914-019-0193-7&gt; [Accessed 21 December 2021].</w:t>
      </w:r>
    </w:p>
    <w:p w14:paraId="000000B7" w14:textId="77777777" w:rsidR="00802515" w:rsidRDefault="00197971">
      <w:pPr>
        <w:numPr>
          <w:ilvl w:val="0"/>
          <w:numId w:val="7"/>
        </w:numPr>
      </w:pPr>
      <w:r>
        <w:t>Richter, M. and Buthelezi, K., 2021. Stigma, Denial of Health Services, and Other Human Rights Violations Faced by Sex Workers in Africa: “My Eyes Were Full of Tears Throughout Walking Towards the Clinic th</w:t>
      </w:r>
      <w:r>
        <w:t>at I Was Referred to”. [online] Available at: &lt;https://link.springer.com/chapter/10.1007/978-3-030-64171-9_8&gt; [Accessed 21 December 2021].</w:t>
      </w:r>
    </w:p>
    <w:p w14:paraId="000000B8" w14:textId="77777777" w:rsidR="00802515" w:rsidRDefault="00197971">
      <w:pPr>
        <w:numPr>
          <w:ilvl w:val="0"/>
          <w:numId w:val="7"/>
        </w:numPr>
      </w:pPr>
      <w:r>
        <w:t>Baleta, A., 2014. Lives on the line: sex work in sub-Saharan Africa. [online] Available at: &lt;https://www.thelancet.co</w:t>
      </w:r>
      <w:r>
        <w:t>m/journals/lancet/article/PIIS0140-6736(14)61049-7/fulltext&gt; [Accessed 22 December 2021].</w:t>
      </w:r>
    </w:p>
    <w:sdt>
      <w:sdtPr>
        <w:tag w:val="goog_rdk_1"/>
        <w:id w:val="614878429"/>
      </w:sdtPr>
      <w:sdtEndPr/>
      <w:sdtContent>
        <w:p w14:paraId="000000B9" w14:textId="77777777" w:rsidR="00802515" w:rsidRDefault="00197971">
          <w:pPr>
            <w:numPr>
              <w:ilvl w:val="0"/>
              <w:numId w:val="7"/>
            </w:numPr>
            <w:rPr>
              <w:ins w:id="0" w:author="Couldn’t load user" w:date="2021-12-23T23:13:00Z"/>
            </w:rPr>
          </w:pPr>
          <w:r>
            <w:t>Nswp.org. 2021. [online] Available at: &lt;https://www.nswp.org/sites/nswp.org/files/Stigma%20and%20Discrimination%20Experienced%20by%20Sex%20Workers%20Living%20with%20H</w:t>
          </w:r>
          <w:r>
            <w:t>IV%20Community%20Guide%2C%20NSWP%20-%20December%202015.pdf&gt; [Accessed 23 December 2021].</w:t>
          </w:r>
          <w:sdt>
            <w:sdtPr>
              <w:tag w:val="goog_rdk_0"/>
              <w:id w:val="-1164854209"/>
            </w:sdtPr>
            <w:sdtEndPr/>
            <w:sdtContent/>
          </w:sdt>
        </w:p>
      </w:sdtContent>
    </w:sdt>
    <w:p w14:paraId="000000BA" w14:textId="77777777" w:rsidR="00802515" w:rsidRDefault="00197971">
      <w:pPr>
        <w:numPr>
          <w:ilvl w:val="0"/>
          <w:numId w:val="3"/>
        </w:numPr>
      </w:pPr>
      <w:r>
        <w:t>Cddgh.org. 2020. What are the biggest problems that the youth of Africa face? Our WAYLead fellows share their thoughts! – Ghana Center for Democratic Development. [online] Available at: &lt;https://cddgh.org/what-are-the-biggest-problems-that-the-youth-of-afr</w:t>
      </w:r>
      <w:r>
        <w:t>ica-face-our-waylead-fellows-share-their-thoughts/&gt; [Accessed 9 December 2021].</w:t>
      </w:r>
    </w:p>
    <w:p w14:paraId="000000BB" w14:textId="77777777" w:rsidR="00802515" w:rsidRDefault="00197971">
      <w:pPr>
        <w:numPr>
          <w:ilvl w:val="0"/>
          <w:numId w:val="3"/>
        </w:numPr>
      </w:pPr>
      <w:r>
        <w:t>●P, M., 1981. Problems of youth in Africa. [online] PubMed. Available at: &lt;https://pubmed.ncbi.nlm.nih.gov/12340612/&gt; [Accessed 9 December 2021].</w:t>
      </w:r>
    </w:p>
    <w:p w14:paraId="000000BC" w14:textId="77777777" w:rsidR="00802515" w:rsidRDefault="00197971">
      <w:pPr>
        <w:numPr>
          <w:ilvl w:val="0"/>
          <w:numId w:val="3"/>
        </w:numPr>
      </w:pPr>
      <w:r>
        <w:t>●Unicef.org. 2021. Assessing t</w:t>
      </w:r>
      <w:r>
        <w:t>he Vulnerability and Risks of Adolescent Girls and Young Women in ESA. [online] Available at: &lt;https://www.unicef.org/esa/reports/assessing-vulnerability-and-risks-adolescent-girls-and-young-women-esa&gt; [Accessed 9 December 2021].</w:t>
      </w:r>
    </w:p>
    <w:p w14:paraId="000000BD" w14:textId="77777777" w:rsidR="00802515" w:rsidRDefault="00197971">
      <w:pPr>
        <w:numPr>
          <w:ilvl w:val="0"/>
          <w:numId w:val="3"/>
        </w:numPr>
      </w:pPr>
      <w:r>
        <w:rPr>
          <w:sz w:val="20"/>
          <w:szCs w:val="20"/>
          <w:highlight w:val="white"/>
        </w:rPr>
        <w:t xml:space="preserve">Baleta, A., 2014. </w:t>
      </w:r>
      <w:r>
        <w:rPr>
          <w:i/>
          <w:sz w:val="20"/>
          <w:szCs w:val="20"/>
        </w:rPr>
        <w:t>Lives on</w:t>
      </w:r>
      <w:r>
        <w:rPr>
          <w:i/>
          <w:sz w:val="20"/>
          <w:szCs w:val="20"/>
        </w:rPr>
        <w:t xml:space="preserve"> the line: sex work in sub-Saharan Africa</w:t>
      </w:r>
      <w:r>
        <w:rPr>
          <w:sz w:val="20"/>
          <w:szCs w:val="20"/>
          <w:highlight w:val="white"/>
        </w:rPr>
        <w:t>. [online] Available at: &lt;https://www.thelancet.com/journals/lancet/article/PIIS0140-6736(14)61049-7/fulltext&gt; [Accessed 29 December 2021].</w:t>
      </w:r>
    </w:p>
    <w:p w14:paraId="000000BE" w14:textId="77777777" w:rsidR="00802515" w:rsidRDefault="00197971">
      <w:pPr>
        <w:numPr>
          <w:ilvl w:val="0"/>
          <w:numId w:val="3"/>
        </w:numPr>
        <w:rPr>
          <w:sz w:val="20"/>
          <w:szCs w:val="20"/>
          <w:highlight w:val="white"/>
        </w:rPr>
      </w:pPr>
      <w:r>
        <w:rPr>
          <w:sz w:val="20"/>
          <w:szCs w:val="20"/>
          <w:highlight w:val="white"/>
        </w:rPr>
        <w:t xml:space="preserve">En.wikipedia.org. 2021. </w:t>
      </w:r>
      <w:r>
        <w:rPr>
          <w:i/>
          <w:sz w:val="20"/>
          <w:szCs w:val="20"/>
          <w:highlight w:val="white"/>
        </w:rPr>
        <w:t>Sex worker - Wikipedia</w:t>
      </w:r>
      <w:r>
        <w:rPr>
          <w:sz w:val="20"/>
          <w:szCs w:val="20"/>
          <w:highlight w:val="white"/>
        </w:rPr>
        <w:t>. [online] Available at: &lt;htt</w:t>
      </w:r>
      <w:r>
        <w:rPr>
          <w:sz w:val="20"/>
          <w:szCs w:val="20"/>
          <w:highlight w:val="white"/>
        </w:rPr>
        <w:t>ps://en.wikipedia.org/wiki/Sex_worker&gt; [Accessed 29 December 2021].</w:t>
      </w:r>
    </w:p>
    <w:p w14:paraId="000000BF" w14:textId="77777777" w:rsidR="00802515" w:rsidRDefault="00197971">
      <w:pPr>
        <w:numPr>
          <w:ilvl w:val="0"/>
          <w:numId w:val="3"/>
        </w:numPr>
        <w:rPr>
          <w:sz w:val="20"/>
          <w:szCs w:val="20"/>
          <w:highlight w:val="white"/>
        </w:rPr>
      </w:pPr>
      <w:r>
        <w:rPr>
          <w:sz w:val="20"/>
          <w:szCs w:val="20"/>
          <w:highlight w:val="white"/>
        </w:rPr>
        <w:t>Files.unaids.org. 2014. [online] Available at: &lt;https://files.unaids.org/en/media/unaids/contentassets/documents/unaidspublication/2014/gapreport12pops/06_Sexworkers.pdf&gt; [Accessed 29 Dece</w:t>
      </w:r>
      <w:r>
        <w:rPr>
          <w:sz w:val="20"/>
          <w:szCs w:val="20"/>
          <w:highlight w:val="white"/>
        </w:rPr>
        <w:t>mber 2021].</w:t>
      </w:r>
    </w:p>
    <w:p w14:paraId="000000C0" w14:textId="77777777" w:rsidR="00802515" w:rsidRDefault="00197971">
      <w:pPr>
        <w:numPr>
          <w:ilvl w:val="0"/>
          <w:numId w:val="3"/>
        </w:numPr>
        <w:rPr>
          <w:sz w:val="20"/>
          <w:szCs w:val="20"/>
          <w:highlight w:val="white"/>
        </w:rPr>
      </w:pPr>
      <w:r>
        <w:rPr>
          <w:sz w:val="20"/>
          <w:szCs w:val="20"/>
          <w:highlight w:val="white"/>
        </w:rPr>
        <w:t xml:space="preserve">ReliefWeb. 2021. </w:t>
      </w:r>
      <w:r>
        <w:rPr>
          <w:i/>
          <w:sz w:val="20"/>
          <w:szCs w:val="20"/>
          <w:highlight w:val="white"/>
        </w:rPr>
        <w:t>2021 UNAIDS Global AIDS Update — Confronting inequalities — Lessons for pandemic responses from 40 years of AIDS - World</w:t>
      </w:r>
      <w:r>
        <w:rPr>
          <w:sz w:val="20"/>
          <w:szCs w:val="20"/>
          <w:highlight w:val="white"/>
        </w:rPr>
        <w:t>. [online] Available at: &lt;https://reliefweb.int/report/world/2021-unaids-global-aids-update-confronting-ine</w:t>
      </w:r>
      <w:r>
        <w:rPr>
          <w:sz w:val="20"/>
          <w:szCs w:val="20"/>
          <w:highlight w:val="white"/>
        </w:rPr>
        <w:t>qualities-lessons-pandemic-responses-40&gt; [Accessed 29 December 2021].</w:t>
      </w:r>
    </w:p>
    <w:p w14:paraId="000000C1" w14:textId="77777777" w:rsidR="00802515" w:rsidRDefault="00197971">
      <w:pPr>
        <w:numPr>
          <w:ilvl w:val="0"/>
          <w:numId w:val="3"/>
        </w:numPr>
        <w:rPr>
          <w:sz w:val="20"/>
          <w:szCs w:val="20"/>
          <w:highlight w:val="white"/>
        </w:rPr>
      </w:pPr>
      <w:r>
        <w:rPr>
          <w:sz w:val="20"/>
          <w:szCs w:val="20"/>
          <w:highlight w:val="white"/>
        </w:rPr>
        <w:t>Balfour, R. and Allen, J., 2014. A review of the literature on sex workers and social exclusion - Social Care Online. [online] Available at: &lt;https://assets.publishing.service.gov.uk/gov</w:t>
      </w:r>
      <w:r>
        <w:rPr>
          <w:sz w:val="20"/>
          <w:szCs w:val="20"/>
          <w:highlight w:val="white"/>
        </w:rPr>
        <w:t>ernment/uploads/system/uploads/attachment_data/file/303927/A_Review_of_the_Literature_on_sex_workers_and_social_exclusion.pdf&gt; [Accessed 29 December 2021].</w:t>
      </w:r>
    </w:p>
    <w:p w14:paraId="000000C2" w14:textId="77777777" w:rsidR="00802515" w:rsidRDefault="00197971">
      <w:pPr>
        <w:numPr>
          <w:ilvl w:val="0"/>
          <w:numId w:val="3"/>
        </w:numPr>
        <w:rPr>
          <w:sz w:val="20"/>
          <w:szCs w:val="20"/>
          <w:highlight w:val="white"/>
        </w:rPr>
      </w:pPr>
      <w:r>
        <w:rPr>
          <w:sz w:val="20"/>
          <w:szCs w:val="20"/>
          <w:highlight w:val="white"/>
        </w:rPr>
        <w:t>Nswp.org. 2021. [online] Available at: &lt;https://www.nswp.org/sites/nswp.org/files/Stigma%20and%20Discrimination%20Experienced%20by%20Sex%20Workers%20Living%20with%20HIV%20Community%20Guide%2C%20NSWP%20-%20December%202015.pdf&gt; [Accessed 30 December 2021].</w:t>
      </w:r>
    </w:p>
    <w:p w14:paraId="000000C3" w14:textId="77777777" w:rsidR="00802515" w:rsidRDefault="00197971">
      <w:pPr>
        <w:numPr>
          <w:ilvl w:val="0"/>
          <w:numId w:val="3"/>
        </w:numPr>
        <w:rPr>
          <w:sz w:val="20"/>
          <w:szCs w:val="20"/>
          <w:highlight w:val="white"/>
        </w:rPr>
      </w:pPr>
      <w:r>
        <w:rPr>
          <w:sz w:val="20"/>
          <w:szCs w:val="20"/>
          <w:highlight w:val="white"/>
        </w:rPr>
        <w:lastRenderedPageBreak/>
        <w:t>R</w:t>
      </w:r>
      <w:r>
        <w:rPr>
          <w:sz w:val="20"/>
          <w:szCs w:val="20"/>
          <w:highlight w:val="white"/>
        </w:rPr>
        <w:t>ao Gupta G, Parkhurst JO, Ogden JA, Aggleton P, Mahal A (2008) Structural approaches to HIV prevention, Lancet 2008; 372: 764–75.</w:t>
      </w:r>
    </w:p>
    <w:p w14:paraId="000000C4" w14:textId="77777777" w:rsidR="00802515" w:rsidRDefault="00197971">
      <w:pPr>
        <w:numPr>
          <w:ilvl w:val="0"/>
          <w:numId w:val="3"/>
        </w:numPr>
        <w:rPr>
          <w:sz w:val="20"/>
          <w:szCs w:val="20"/>
          <w:highlight w:val="white"/>
        </w:rPr>
      </w:pPr>
      <w:r>
        <w:rPr>
          <w:sz w:val="20"/>
          <w:szCs w:val="20"/>
          <w:highlight w:val="white"/>
        </w:rPr>
        <w:t xml:space="preserve">Rayson, J. and Alba, B., 2019. Experiences of stigma and discrimination as predictors of mental health help-seeking among sex </w:t>
      </w:r>
      <w:r>
        <w:rPr>
          <w:sz w:val="20"/>
          <w:szCs w:val="20"/>
          <w:highlight w:val="white"/>
        </w:rPr>
        <w:t xml:space="preserve">workers. </w:t>
      </w:r>
      <w:r>
        <w:rPr>
          <w:i/>
          <w:sz w:val="20"/>
          <w:szCs w:val="20"/>
          <w:highlight w:val="white"/>
        </w:rPr>
        <w:t>Sexual and Relationship Therapy</w:t>
      </w:r>
      <w:r>
        <w:rPr>
          <w:sz w:val="20"/>
          <w:szCs w:val="20"/>
          <w:highlight w:val="white"/>
        </w:rPr>
        <w:t>, [online] 34(3), pp.277-289. Available at: &lt;https://www.researchgate.net/publication/334262153_Experiences_of_stigma_and_discrimination_as_predictors_of_mental_health_help-seeking_among_sex_workers&gt; [Accessed 7 Janu</w:t>
      </w:r>
      <w:r>
        <w:rPr>
          <w:sz w:val="20"/>
          <w:szCs w:val="20"/>
          <w:highlight w:val="white"/>
        </w:rPr>
        <w:t>ary 2022].</w:t>
      </w:r>
    </w:p>
    <w:p w14:paraId="000000C5" w14:textId="77777777" w:rsidR="00802515" w:rsidRDefault="00802515">
      <w:pPr>
        <w:rPr>
          <w:sz w:val="20"/>
          <w:szCs w:val="20"/>
          <w:highlight w:val="white"/>
        </w:rPr>
      </w:pPr>
    </w:p>
    <w:p w14:paraId="000000C6" w14:textId="77777777" w:rsidR="00802515" w:rsidRDefault="00802515">
      <w:pPr>
        <w:rPr>
          <w:sz w:val="20"/>
          <w:szCs w:val="20"/>
          <w:highlight w:val="white"/>
        </w:rPr>
      </w:pPr>
    </w:p>
    <w:p w14:paraId="000000C7" w14:textId="77777777" w:rsidR="00802515" w:rsidRDefault="00197971">
      <w:pPr>
        <w:rPr>
          <w:b/>
          <w:color w:val="333333"/>
          <w:sz w:val="24"/>
          <w:szCs w:val="24"/>
          <w:highlight w:val="white"/>
          <w:u w:val="single"/>
        </w:rPr>
      </w:pPr>
      <w:r>
        <w:rPr>
          <w:b/>
          <w:color w:val="333333"/>
          <w:sz w:val="24"/>
          <w:szCs w:val="24"/>
          <w:highlight w:val="white"/>
          <w:u w:val="single"/>
        </w:rPr>
        <w:t>draft</w:t>
      </w:r>
    </w:p>
    <w:p w14:paraId="000000C8" w14:textId="77777777" w:rsidR="00802515" w:rsidRDefault="00802515">
      <w:pPr>
        <w:rPr>
          <w:color w:val="333333"/>
          <w:sz w:val="24"/>
          <w:szCs w:val="24"/>
          <w:highlight w:val="white"/>
          <w:u w:val="single"/>
        </w:rPr>
      </w:pPr>
    </w:p>
    <w:p w14:paraId="000000C9" w14:textId="77777777" w:rsidR="00802515" w:rsidRDefault="00197971">
      <w:r>
        <w:t xml:space="preserve">Most studies illustrates the existence, the effects and the impacts off stigma and discrimination among sex workers in the Sub-Sahara Africa and its effects on Sex-Workers </w:t>
      </w:r>
      <w:proofErr w:type="gramStart"/>
      <w:r>
        <w:t>physical,  mental</w:t>
      </w:r>
      <w:proofErr w:type="gramEnd"/>
      <w:r>
        <w:t xml:space="preserve"> and sexual health. Most </w:t>
      </w:r>
      <w:proofErr w:type="gramStart"/>
      <w:r>
        <w:t>studies  and</w:t>
      </w:r>
      <w:proofErr w:type="gramEnd"/>
      <w:r>
        <w:t xml:space="preserve"> authors s</w:t>
      </w:r>
      <w:r>
        <w:t xml:space="preserve">howed how HIV situation is closely related to stigma, discrimination and lack of access to prevention and care services. </w:t>
      </w:r>
    </w:p>
    <w:p w14:paraId="000000CA" w14:textId="77777777" w:rsidR="00802515" w:rsidRDefault="00197971">
      <w:pPr>
        <w:rPr>
          <w:sz w:val="20"/>
          <w:szCs w:val="20"/>
          <w:highlight w:val="white"/>
        </w:rPr>
      </w:pPr>
      <w:r>
        <w:rPr>
          <w:sz w:val="20"/>
          <w:szCs w:val="20"/>
          <w:highlight w:val="white"/>
        </w:rPr>
        <w:t>Vandepitte, J., Lyerla, R., Dallabetta, G., Crabbe, F., Alary, M. and Buve, A., 2006. Estimates of the number of female sex workers in</w:t>
      </w:r>
      <w:r>
        <w:rPr>
          <w:sz w:val="20"/>
          <w:szCs w:val="20"/>
          <w:highlight w:val="white"/>
        </w:rPr>
        <w:t xml:space="preserve"> different regions of the world. </w:t>
      </w:r>
      <w:r>
        <w:rPr>
          <w:i/>
          <w:sz w:val="20"/>
          <w:szCs w:val="20"/>
        </w:rPr>
        <w:t>Sexually Transmitted Infections</w:t>
      </w:r>
      <w:r>
        <w:rPr>
          <w:sz w:val="20"/>
          <w:szCs w:val="20"/>
          <w:highlight w:val="white"/>
        </w:rPr>
        <w:t xml:space="preserve">, [online] 82(suppl_3), </w:t>
      </w:r>
      <w:proofErr w:type="gramStart"/>
      <w:r>
        <w:rPr>
          <w:sz w:val="20"/>
          <w:szCs w:val="20"/>
          <w:highlight w:val="white"/>
        </w:rPr>
        <w:t>pp.iii</w:t>
      </w:r>
      <w:proofErr w:type="gramEnd"/>
      <w:r>
        <w:rPr>
          <w:sz w:val="20"/>
          <w:szCs w:val="20"/>
          <w:highlight w:val="white"/>
        </w:rPr>
        <w:t>18-iii25. Available at: &lt;https://sti.bmj.com/content/82/suppl_3/iii18&gt; [Accessed 7 January 2022].</w:t>
      </w:r>
    </w:p>
    <w:p w14:paraId="000000CB" w14:textId="77777777" w:rsidR="00802515" w:rsidRDefault="00197971">
      <w:pPr>
        <w:rPr>
          <w:sz w:val="20"/>
          <w:szCs w:val="20"/>
          <w:highlight w:val="white"/>
        </w:rPr>
      </w:pPr>
      <w:r>
        <w:rPr>
          <w:sz w:val="20"/>
          <w:szCs w:val="20"/>
          <w:highlight w:val="white"/>
        </w:rPr>
        <w:t>Fearon, E., Chabata, S., Magutshwa, S., Ndori-Mharadze, T., Muse</w:t>
      </w:r>
      <w:r>
        <w:rPr>
          <w:sz w:val="20"/>
          <w:szCs w:val="20"/>
          <w:highlight w:val="white"/>
        </w:rPr>
        <w:t>mburi, S., Chidawanyika, H., Masendeke, A., Napierala, S., Gonese, E., Herman Roloff, A., Tippett Barr, B., Kilmarx, P., Wong-Gruenwald, R., Chidiya, S., Mhangara, M., Hanisch, D., Edwards, J., Rice, B., Taramusi, I., Mbengeranwa, T., Manangazira, P., Mugu</w:t>
      </w:r>
      <w:r>
        <w:rPr>
          <w:sz w:val="20"/>
          <w:szCs w:val="20"/>
          <w:highlight w:val="white"/>
        </w:rPr>
        <w:t xml:space="preserve">rungi, O., Hargreaves, J. and Cowan, F., 2020. Estimating the Population Size of Female Sex Workers in Zimbabwe: Comparison of Estimates Obtained Using Different Methods in Twenty Sites and Development of a National-Level Estimate. </w:t>
      </w:r>
      <w:r>
        <w:rPr>
          <w:i/>
          <w:sz w:val="20"/>
          <w:szCs w:val="20"/>
          <w:highlight w:val="white"/>
        </w:rPr>
        <w:t>JAIDS Journal of Acquire</w:t>
      </w:r>
      <w:r>
        <w:rPr>
          <w:i/>
          <w:sz w:val="20"/>
          <w:szCs w:val="20"/>
          <w:highlight w:val="white"/>
        </w:rPr>
        <w:t>d Immune Deficiency Syndromes</w:t>
      </w:r>
      <w:r>
        <w:rPr>
          <w:sz w:val="20"/>
          <w:szCs w:val="20"/>
          <w:highlight w:val="white"/>
        </w:rPr>
        <w:t>, [online] 85(1), pp.30-38. Available at: &lt;https://journals.lww.com/jaids/fulltext/2020/09010/estimating_the_population_size_of_female_sex.6.aspx&gt; [Accessed 7 January 2022].</w:t>
      </w:r>
    </w:p>
    <w:p w14:paraId="000000CC" w14:textId="77777777" w:rsidR="00802515" w:rsidRDefault="00802515">
      <w:pPr>
        <w:rPr>
          <w:sz w:val="20"/>
          <w:szCs w:val="20"/>
          <w:highlight w:val="white"/>
        </w:rPr>
      </w:pPr>
    </w:p>
    <w:sectPr w:rsidR="008025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95613"/>
    <w:multiLevelType w:val="multilevel"/>
    <w:tmpl w:val="D6FCF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C33DF6"/>
    <w:multiLevelType w:val="multilevel"/>
    <w:tmpl w:val="B4A0F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1052EC"/>
    <w:multiLevelType w:val="multilevel"/>
    <w:tmpl w:val="DBDAB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1969D5"/>
    <w:multiLevelType w:val="multilevel"/>
    <w:tmpl w:val="C69CF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397ADE"/>
    <w:multiLevelType w:val="multilevel"/>
    <w:tmpl w:val="EF22A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F85D35"/>
    <w:multiLevelType w:val="multilevel"/>
    <w:tmpl w:val="260AD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4478FA"/>
    <w:multiLevelType w:val="multilevel"/>
    <w:tmpl w:val="BFDE2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4"/>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515"/>
    <w:rsid w:val="00197971"/>
    <w:rsid w:val="003B49BF"/>
    <w:rsid w:val="00802515"/>
    <w:rsid w:val="00EB4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7016B5"/>
  <w15:docId w15:val="{C33BB04F-4BDC-644C-A346-A30A9148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31DB5"/>
    <w:pPr>
      <w:ind w:left="720"/>
      <w:contextualSpacing/>
    </w:pPr>
  </w:style>
  <w:style w:type="paragraph" w:styleId="NormalWeb">
    <w:name w:val="Normal (Web)"/>
    <w:basedOn w:val="Normal"/>
    <w:uiPriority w:val="99"/>
    <w:semiHidden/>
    <w:unhideWhenUsed/>
    <w:rsid w:val="007F01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Z7hpy8X+38agAE9qH1jzOd7Y1w==">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yassin05062000@yahoo.co.uk</cp:lastModifiedBy>
  <cp:revision>2</cp:revision>
  <dcterms:created xsi:type="dcterms:W3CDTF">2022-01-08T00:21:00Z</dcterms:created>
  <dcterms:modified xsi:type="dcterms:W3CDTF">2022-01-08T00:21:00Z</dcterms:modified>
</cp:coreProperties>
</file>